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02858" w14:textId="6427FC52" w:rsidR="002127C1" w:rsidRPr="000532D5" w:rsidRDefault="00AF6CE8" w:rsidP="008338BB">
      <w:pPr>
        <w:pStyle w:val="p2"/>
        <w:jc w:val="center"/>
        <w:outlineLvl w:val="0"/>
        <w:rPr>
          <w:rFonts w:ascii="Helvetica" w:hAnsi="Helvetica"/>
          <w:b/>
          <w:bCs/>
          <w:color w:val="000000" w:themeColor="text1"/>
          <w:sz w:val="56"/>
          <w:szCs w:val="56"/>
          <w:lang w:val="nl-NL"/>
          <w:rPrChange w:id="0" w:author="Neil Wu" w:date="2017-10-07T01:19:00Z">
            <w:rPr>
              <w:b/>
              <w:bCs/>
              <w:sz w:val="19"/>
              <w:szCs w:val="19"/>
            </w:rPr>
          </w:rPrChange>
        </w:rPr>
      </w:pPr>
      <w:del w:id="1" w:author="Davenport, Yunji Wu" w:date="2017-04-25T17:03:00Z">
        <w:r w:rsidRPr="000532D5" w:rsidDel="00903087">
          <w:rPr>
            <w:rFonts w:ascii="Helvetica" w:hAnsi="Helvetica"/>
            <w:b/>
            <w:bCs/>
            <w:color w:val="000000" w:themeColor="text1"/>
            <w:sz w:val="56"/>
            <w:szCs w:val="56"/>
            <w:lang w:val="nl-NL"/>
            <w:rPrChange w:id="2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Jan (Neil) Wu</w:delText>
        </w:r>
      </w:del>
      <w:ins w:id="3" w:author="Davenport, Yunji Wu" w:date="2017-04-25T17:03:00Z">
        <w:del w:id="4" w:author="Neil Wu" w:date="2017-04-25T22:41:00Z">
          <w:r w:rsidR="00903087" w:rsidRPr="000532D5" w:rsidDel="00ED1114">
            <w:rPr>
              <w:rFonts w:ascii="Helvetica" w:hAnsi="Helvetica"/>
              <w:b/>
              <w:bCs/>
              <w:color w:val="000000" w:themeColor="text1"/>
              <w:sz w:val="56"/>
              <w:szCs w:val="56"/>
              <w:lang w:val="nl-NL"/>
              <w:rPrChange w:id="5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JAN (NEIL) </w:delText>
          </w:r>
        </w:del>
      </w:ins>
      <w:ins w:id="6" w:author="Neil Wu" w:date="2017-04-25T22:41:00Z">
        <w:r w:rsidR="00ED1114" w:rsidRPr="000532D5">
          <w:rPr>
            <w:rFonts w:ascii="Helvetica" w:hAnsi="Helvetica"/>
            <w:b/>
            <w:bCs/>
            <w:color w:val="000000" w:themeColor="text1"/>
            <w:sz w:val="56"/>
            <w:szCs w:val="56"/>
            <w:lang w:val="nl-NL"/>
            <w:rPrChange w:id="7" w:author="Neil Wu" w:date="2017-10-07T01:19:00Z">
              <w:rPr>
                <w:rFonts w:ascii="Helvetica" w:hAnsi="Helvetica"/>
                <w:b/>
                <w:bCs/>
                <w:color w:val="4472C4" w:themeColor="accent1"/>
                <w:sz w:val="24"/>
                <w:szCs w:val="24"/>
              </w:rPr>
            </w:rPrChange>
          </w:rPr>
          <w:t xml:space="preserve">NEIL (JAN) </w:t>
        </w:r>
      </w:ins>
      <w:ins w:id="8" w:author="Davenport, Yunji Wu" w:date="2017-04-25T17:03:00Z">
        <w:r w:rsidR="00903087" w:rsidRPr="000532D5">
          <w:rPr>
            <w:rFonts w:ascii="Helvetica" w:hAnsi="Helvetica"/>
            <w:b/>
            <w:bCs/>
            <w:color w:val="000000" w:themeColor="text1"/>
            <w:sz w:val="56"/>
            <w:szCs w:val="56"/>
            <w:lang w:val="nl-NL"/>
            <w:rPrChange w:id="9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>WU</w:t>
        </w:r>
      </w:ins>
    </w:p>
    <w:p w14:paraId="5BE8A717" w14:textId="3FA9B2AD" w:rsidR="00D83390" w:rsidRPr="000532D5" w:rsidRDefault="00AF6CE8" w:rsidP="008338BB">
      <w:pPr>
        <w:pStyle w:val="p2"/>
        <w:jc w:val="center"/>
        <w:outlineLvl w:val="0"/>
        <w:rPr>
          <w:rFonts w:ascii="Helvetica" w:hAnsi="Helvetica"/>
          <w:sz w:val="22"/>
          <w:szCs w:val="22"/>
          <w:lang w:val="nl-NL"/>
          <w:rPrChange w:id="10" w:author="Neil Wu" w:date="2017-10-07T01:19:00Z">
            <w:rPr>
              <w:sz w:val="19"/>
              <w:szCs w:val="19"/>
            </w:rPr>
          </w:rPrChange>
        </w:rPr>
      </w:pPr>
      <w:proofErr w:type="gramStart"/>
      <w:r w:rsidRPr="000532D5">
        <w:rPr>
          <w:rFonts w:ascii="Helvetica" w:hAnsi="Helvetica"/>
          <w:sz w:val="22"/>
          <w:szCs w:val="22"/>
          <w:lang w:val="nl-NL"/>
          <w:rPrChange w:id="11" w:author="Neil Wu" w:date="2017-10-07T01:19:00Z">
            <w:rPr>
              <w:sz w:val="19"/>
              <w:szCs w:val="19"/>
            </w:rPr>
          </w:rPrChange>
        </w:rPr>
        <w:t>neil.wu@duke.edu</w:t>
      </w:r>
      <w:proofErr w:type="gramEnd"/>
      <w:r w:rsidRPr="000532D5">
        <w:rPr>
          <w:rFonts w:ascii="Helvetica" w:hAnsi="Helvetica"/>
          <w:sz w:val="22"/>
          <w:szCs w:val="22"/>
          <w:lang w:val="nl-NL"/>
          <w:rPrChange w:id="12" w:author="Neil Wu" w:date="2017-10-07T01:19:00Z">
            <w:rPr>
              <w:sz w:val="19"/>
              <w:szCs w:val="19"/>
            </w:rPr>
          </w:rPrChange>
        </w:rPr>
        <w:t xml:space="preserve"> | </w:t>
      </w:r>
      <w:ins w:id="13" w:author="Neil Wu" w:date="2017-04-25T23:32:00Z">
        <w:r w:rsidR="009D66B0" w:rsidRPr="000532D5">
          <w:rPr>
            <w:rFonts w:ascii="Helvetica" w:hAnsi="Helvetica"/>
            <w:sz w:val="22"/>
            <w:szCs w:val="22"/>
            <w:lang w:val="nl-NL"/>
            <w:rPrChange w:id="14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>(</w:t>
        </w:r>
      </w:ins>
      <w:r w:rsidRPr="000532D5">
        <w:rPr>
          <w:rFonts w:ascii="Helvetica" w:hAnsi="Helvetica"/>
          <w:sz w:val="22"/>
          <w:szCs w:val="22"/>
          <w:lang w:val="nl-NL"/>
          <w:rPrChange w:id="15" w:author="Neil Wu" w:date="2017-10-07T01:19:00Z">
            <w:rPr>
              <w:sz w:val="19"/>
              <w:szCs w:val="19"/>
            </w:rPr>
          </w:rPrChange>
        </w:rPr>
        <w:t>319</w:t>
      </w:r>
      <w:ins w:id="16" w:author="Neil Wu" w:date="2017-04-25T23:32:00Z">
        <w:r w:rsidR="009D66B0" w:rsidRPr="000532D5">
          <w:rPr>
            <w:rFonts w:ascii="Helvetica" w:hAnsi="Helvetica"/>
            <w:sz w:val="22"/>
            <w:szCs w:val="22"/>
            <w:lang w:val="nl-NL"/>
            <w:rPrChange w:id="17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) </w:t>
        </w:r>
      </w:ins>
      <w:del w:id="18" w:author="Neil Wu" w:date="2017-04-25T23:32:00Z">
        <w:r w:rsidRPr="000532D5" w:rsidDel="009D66B0">
          <w:rPr>
            <w:rFonts w:ascii="Helvetica" w:hAnsi="Helvetica"/>
            <w:sz w:val="22"/>
            <w:szCs w:val="22"/>
            <w:lang w:val="nl-NL"/>
            <w:rPrChange w:id="19" w:author="Neil Wu" w:date="2017-10-07T01:19:00Z">
              <w:rPr>
                <w:sz w:val="19"/>
                <w:szCs w:val="19"/>
              </w:rPr>
            </w:rPrChange>
          </w:rPr>
          <w:delText>-</w:delText>
        </w:r>
      </w:del>
      <w:r w:rsidRPr="000532D5">
        <w:rPr>
          <w:rFonts w:ascii="Helvetica" w:hAnsi="Helvetica"/>
          <w:sz w:val="22"/>
          <w:szCs w:val="22"/>
          <w:lang w:val="nl-NL"/>
          <w:rPrChange w:id="20" w:author="Neil Wu" w:date="2017-10-07T01:19:00Z">
            <w:rPr>
              <w:sz w:val="19"/>
              <w:szCs w:val="19"/>
            </w:rPr>
          </w:rPrChange>
        </w:rPr>
        <w:t>383-8274</w:t>
      </w:r>
    </w:p>
    <w:p w14:paraId="748B28DE" w14:textId="77777777" w:rsidR="001D26CB" w:rsidRPr="000532D5" w:rsidRDefault="001D26CB" w:rsidP="009C4AD6">
      <w:pPr>
        <w:pStyle w:val="p2"/>
        <w:jc w:val="center"/>
        <w:rPr>
          <w:rFonts w:ascii="Helvetica" w:hAnsi="Helvetica"/>
          <w:sz w:val="10"/>
          <w:szCs w:val="10"/>
          <w:lang w:val="nl-NL"/>
          <w:rPrChange w:id="21" w:author="Neil Wu" w:date="2017-10-07T01:19:00Z">
            <w:rPr>
              <w:sz w:val="19"/>
              <w:szCs w:val="19"/>
            </w:rPr>
          </w:rPrChange>
        </w:rPr>
      </w:pPr>
    </w:p>
    <w:p w14:paraId="075EF626" w14:textId="77777777" w:rsidR="00D83390" w:rsidRPr="000532D5" w:rsidRDefault="00AF6CE8" w:rsidP="008338BB">
      <w:pPr>
        <w:pStyle w:val="p3"/>
        <w:pBdr>
          <w:bottom w:val="single" w:sz="12" w:space="1" w:color="auto"/>
        </w:pBdr>
        <w:outlineLvl w:val="0"/>
        <w:rPr>
          <w:rFonts w:ascii="Helvetica" w:hAnsi="Helvetica"/>
          <w:b/>
          <w:bCs/>
          <w:color w:val="000000" w:themeColor="text1"/>
          <w:sz w:val="22"/>
          <w:szCs w:val="22"/>
          <w:rPrChange w:id="22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</w:pPr>
      <w:r w:rsidRPr="000532D5">
        <w:rPr>
          <w:rFonts w:ascii="Helvetica" w:hAnsi="Helvetica"/>
          <w:b/>
          <w:bCs/>
          <w:color w:val="000000" w:themeColor="text1"/>
          <w:sz w:val="22"/>
          <w:szCs w:val="22"/>
          <w:rPrChange w:id="23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  <w:t>EDUCATION</w:t>
      </w:r>
      <w:del w:id="24" w:author="Davenport, Yunji Wu" w:date="2017-04-25T17:02:00Z">
        <w:r w:rsidR="004D38F5" w:rsidRPr="000532D5" w:rsidDel="00903087">
          <w:rPr>
            <w:rFonts w:ascii="Helvetica" w:hAnsi="Helvetica"/>
            <w:b/>
            <w:bCs/>
            <w:color w:val="000000" w:themeColor="text1"/>
            <w:sz w:val="22"/>
            <w:szCs w:val="22"/>
            <w:rPrChange w:id="25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</w:delText>
        </w:r>
      </w:del>
      <w:r w:rsidR="004D38F5" w:rsidRPr="000532D5">
        <w:rPr>
          <w:rFonts w:ascii="Helvetica" w:hAnsi="Helvetica"/>
          <w:b/>
          <w:bCs/>
          <w:color w:val="000000" w:themeColor="text1"/>
          <w:sz w:val="22"/>
          <w:szCs w:val="22"/>
          <w:rPrChange w:id="26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  <w:t xml:space="preserve">                                                                                                                                                                </w:t>
      </w:r>
      <w:del w:id="27" w:author="Davenport, Yunji Wu" w:date="2017-04-25T17:00:00Z">
        <w:r w:rsidRPr="000532D5" w:rsidDel="00903087">
          <w:rPr>
            <w:rStyle w:val="apple-converted-space"/>
            <w:rFonts w:ascii="Helvetica" w:hAnsi="Helvetica"/>
            <w:b/>
            <w:bCs/>
            <w:color w:val="000000" w:themeColor="text1"/>
            <w:sz w:val="22"/>
            <w:szCs w:val="22"/>
            <w:rPrChange w:id="28" w:author="Neil Wu" w:date="2017-10-07T01:19:00Z">
              <w:rPr>
                <w:rStyle w:val="apple-converted-space"/>
                <w:b/>
                <w:bCs/>
                <w:sz w:val="19"/>
                <w:szCs w:val="19"/>
                <w:u w:val="single"/>
              </w:rPr>
            </w:rPrChange>
          </w:rPr>
          <w:delText> </w:delText>
        </w:r>
      </w:del>
    </w:p>
    <w:p w14:paraId="390C487C" w14:textId="77777777" w:rsidR="00903087" w:rsidRPr="000532D5" w:rsidRDefault="00903087">
      <w:pPr>
        <w:pStyle w:val="p3"/>
        <w:ind w:firstLine="720"/>
        <w:rPr>
          <w:ins w:id="29" w:author="Davenport, Yunji Wu" w:date="2017-04-25T17:01:00Z"/>
          <w:rFonts w:ascii="Helvetica" w:hAnsi="Helvetica"/>
          <w:b/>
          <w:bCs/>
          <w:color w:val="4472C4" w:themeColor="accent1"/>
          <w:sz w:val="6"/>
          <w:szCs w:val="6"/>
          <w:rPrChange w:id="30" w:author="Neil Wu" w:date="2017-10-07T01:19:00Z">
            <w:rPr>
              <w:ins w:id="31" w:author="Davenport, Yunji Wu" w:date="2017-04-25T17:01:00Z"/>
              <w:rFonts w:ascii="Helvetica" w:hAnsi="Helvetica"/>
              <w:b/>
              <w:bCs/>
              <w:sz w:val="22"/>
              <w:szCs w:val="22"/>
            </w:rPr>
          </w:rPrChange>
        </w:rPr>
        <w:pPrChange w:id="32" w:author="Neil Wu" w:date="2017-09-18T15:03:00Z">
          <w:pPr>
            <w:pStyle w:val="p3"/>
          </w:pPr>
        </w:pPrChange>
      </w:pPr>
    </w:p>
    <w:p w14:paraId="6115CCA5" w14:textId="59F9B671" w:rsidR="00AF6CE8" w:rsidRPr="000532D5" w:rsidRDefault="00AF6CE8">
      <w:pPr>
        <w:pStyle w:val="p3"/>
        <w:ind w:right="-108"/>
        <w:rPr>
          <w:rFonts w:ascii="Helvetica" w:hAnsi="Helvetica"/>
          <w:sz w:val="21"/>
          <w:szCs w:val="21"/>
          <w:rPrChange w:id="33" w:author="Neil Wu" w:date="2017-10-07T01:19:00Z">
            <w:rPr>
              <w:sz w:val="19"/>
              <w:szCs w:val="19"/>
            </w:rPr>
          </w:rPrChange>
        </w:rPr>
        <w:pPrChange w:id="34" w:author="Neil Wu" w:date="2017-09-18T02:02:00Z">
          <w:pPr>
            <w:pStyle w:val="p3"/>
          </w:pPr>
        </w:pPrChange>
      </w:pPr>
      <w:r w:rsidRPr="000532D5">
        <w:rPr>
          <w:rFonts w:ascii="Helvetica" w:hAnsi="Helvetica"/>
          <w:b/>
          <w:bCs/>
          <w:sz w:val="21"/>
          <w:szCs w:val="21"/>
          <w:rPrChange w:id="35" w:author="Neil Wu" w:date="2017-10-07T01:19:00Z">
            <w:rPr>
              <w:b/>
              <w:bCs/>
              <w:sz w:val="19"/>
              <w:szCs w:val="19"/>
            </w:rPr>
          </w:rPrChange>
        </w:rPr>
        <w:t xml:space="preserve">Duke University </w:t>
      </w:r>
      <w:r w:rsidR="004D38F5" w:rsidRPr="000532D5">
        <w:rPr>
          <w:rFonts w:ascii="Helvetica" w:hAnsi="Helvetica"/>
          <w:b/>
          <w:bCs/>
          <w:sz w:val="21"/>
          <w:szCs w:val="21"/>
          <w:rPrChange w:id="36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37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38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39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40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41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42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43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b/>
          <w:bCs/>
          <w:sz w:val="21"/>
          <w:szCs w:val="21"/>
          <w:rPrChange w:id="44" w:author="Neil Wu" w:date="2017-10-07T01:19:00Z">
            <w:rPr>
              <w:b/>
              <w:bCs/>
              <w:sz w:val="19"/>
              <w:szCs w:val="19"/>
            </w:rPr>
          </w:rPrChange>
        </w:rPr>
        <w:tab/>
        <w:t xml:space="preserve"> </w:t>
      </w:r>
      <w:ins w:id="45" w:author="Davenport, Yunji Wu" w:date="2017-04-25T17:07:00Z">
        <w:r w:rsidR="00903087" w:rsidRPr="000532D5">
          <w:rPr>
            <w:rFonts w:ascii="Helvetica" w:hAnsi="Helvetica"/>
            <w:b/>
            <w:bCs/>
            <w:sz w:val="21"/>
            <w:szCs w:val="21"/>
            <w:rPrChange w:id="46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ab/>
        </w:r>
        <w:r w:rsidR="00903087" w:rsidRPr="000532D5">
          <w:rPr>
            <w:rFonts w:ascii="Helvetica" w:hAnsi="Helvetica"/>
            <w:b/>
            <w:bCs/>
            <w:sz w:val="21"/>
            <w:szCs w:val="21"/>
            <w:rPrChange w:id="47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ab/>
          <w:t xml:space="preserve"> </w:t>
        </w:r>
      </w:ins>
      <w:ins w:id="48" w:author="Neil Wu" w:date="2017-08-30T13:40:00Z">
        <w:r w:rsidR="00F357F6" w:rsidRPr="000532D5">
          <w:rPr>
            <w:rFonts w:ascii="Helvetica" w:hAnsi="Helvetica"/>
            <w:b/>
            <w:bCs/>
            <w:sz w:val="21"/>
            <w:szCs w:val="21"/>
            <w:rPrChange w:id="49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</w:t>
        </w:r>
      </w:ins>
      <w:ins w:id="50" w:author="Neil Wu" w:date="2017-09-18T02:02:00Z">
        <w:r w:rsidR="00FD63DF" w:rsidRPr="000532D5">
          <w:rPr>
            <w:rFonts w:ascii="Helvetica" w:hAnsi="Helvetica"/>
            <w:b/>
            <w:bCs/>
            <w:sz w:val="21"/>
            <w:szCs w:val="21"/>
            <w:rPrChange w:id="51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 </w:t>
        </w:r>
      </w:ins>
      <w:del w:id="52" w:author="Davenport, Yunji Wu" w:date="2017-04-25T17:00:00Z">
        <w:r w:rsidR="004D38F5" w:rsidRPr="000532D5" w:rsidDel="00903087">
          <w:rPr>
            <w:rFonts w:ascii="Helvetica" w:hAnsi="Helvetica"/>
            <w:b/>
            <w:bCs/>
            <w:sz w:val="21"/>
            <w:szCs w:val="21"/>
            <w:rPrChange w:id="53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</w:delText>
        </w:r>
      </w:del>
      <w:r w:rsidRPr="000532D5">
        <w:rPr>
          <w:rFonts w:ascii="Helvetica" w:hAnsi="Helvetica"/>
          <w:b/>
          <w:bCs/>
          <w:sz w:val="21"/>
          <w:szCs w:val="21"/>
          <w:rPrChange w:id="54" w:author="Neil Wu" w:date="2017-10-07T01:19:00Z">
            <w:rPr>
              <w:b/>
              <w:bCs/>
              <w:sz w:val="19"/>
              <w:szCs w:val="19"/>
            </w:rPr>
          </w:rPrChange>
        </w:rPr>
        <w:t>Durham, NC</w:t>
      </w:r>
      <w:r w:rsidRPr="000532D5">
        <w:rPr>
          <w:rStyle w:val="apple-converted-space"/>
          <w:rFonts w:ascii="Helvetica" w:hAnsi="Helvetica"/>
          <w:b/>
          <w:bCs/>
          <w:sz w:val="21"/>
          <w:szCs w:val="21"/>
          <w:rPrChange w:id="55" w:author="Neil Wu" w:date="2017-10-07T01:19:00Z">
            <w:rPr>
              <w:rStyle w:val="apple-converted-space"/>
              <w:b/>
              <w:bCs/>
              <w:sz w:val="19"/>
              <w:szCs w:val="19"/>
            </w:rPr>
          </w:rPrChange>
        </w:rPr>
        <w:t> </w:t>
      </w:r>
    </w:p>
    <w:p w14:paraId="1C58C2AA" w14:textId="2459D6AD" w:rsidR="00AF6CE8" w:rsidRPr="000532D5" w:rsidDel="000532D5" w:rsidRDefault="00AF6CE8" w:rsidP="000532D5">
      <w:pPr>
        <w:ind w:right="-90"/>
        <w:rPr>
          <w:del w:id="56" w:author="Neil Wu" w:date="2017-10-07T01:18:00Z"/>
          <w:rStyle w:val="apple-converted-space"/>
          <w:rFonts w:ascii="Helvetica" w:hAnsi="Helvetica"/>
          <w:sz w:val="21"/>
          <w:szCs w:val="21"/>
          <w:rPrChange w:id="57" w:author="Neil Wu" w:date="2017-10-07T01:19:00Z">
            <w:rPr>
              <w:del w:id="58" w:author="Neil Wu" w:date="2017-10-07T01:18:00Z"/>
              <w:rStyle w:val="apple-converted-space"/>
              <w:rFonts w:ascii="Helvetica" w:hAnsi="Helvetica"/>
              <w:sz w:val="21"/>
              <w:szCs w:val="21"/>
            </w:rPr>
          </w:rPrChange>
        </w:rPr>
        <w:pPrChange w:id="59" w:author="Neil Wu" w:date="2017-10-07T01:18:00Z">
          <w:pPr>
            <w:pStyle w:val="p3"/>
            <w:numPr>
              <w:numId w:val="1"/>
            </w:numPr>
            <w:ind w:left="630" w:hanging="360"/>
          </w:pPr>
        </w:pPrChange>
      </w:pPr>
      <w:r w:rsidRPr="000532D5">
        <w:rPr>
          <w:rFonts w:ascii="Helvetica" w:hAnsi="Helvetica"/>
          <w:i/>
          <w:iCs/>
          <w:sz w:val="21"/>
          <w:szCs w:val="21"/>
          <w:rPrChange w:id="60" w:author="Neil Wu" w:date="2017-10-07T01:19:00Z">
            <w:rPr>
              <w:i/>
              <w:iCs/>
              <w:sz w:val="19"/>
              <w:szCs w:val="19"/>
            </w:rPr>
          </w:rPrChange>
        </w:rPr>
        <w:t>B.S. Computer Science</w:t>
      </w:r>
      <w:ins w:id="61" w:author="Neil Wu" w:date="2017-08-30T13:39:00Z">
        <w:r w:rsidR="00BC249A" w:rsidRPr="000532D5">
          <w:rPr>
            <w:rFonts w:ascii="Helvetica" w:hAnsi="Helvetica"/>
            <w:i/>
            <w:iCs/>
            <w:sz w:val="21"/>
            <w:szCs w:val="21"/>
            <w:rPrChange w:id="62" w:author="Neil Wu" w:date="2017-10-07T01:19:00Z">
              <w:rPr>
                <w:i/>
                <w:iCs/>
              </w:rPr>
            </w:rPrChange>
          </w:rPr>
          <w:t>, B.A. History</w:t>
        </w:r>
      </w:ins>
      <w:ins w:id="63" w:author="Neil Wu" w:date="2017-04-25T23:19:00Z">
        <w:r w:rsidR="009C0DAB" w:rsidRPr="000532D5">
          <w:rPr>
            <w:rFonts w:ascii="Helvetica" w:hAnsi="Helvetica"/>
            <w:sz w:val="21"/>
            <w:szCs w:val="21"/>
            <w:rPrChange w:id="64" w:author="Neil Wu" w:date="2017-10-07T01:19:00Z">
              <w:rPr/>
            </w:rPrChange>
          </w:rPr>
          <w:tab/>
        </w:r>
      </w:ins>
      <w:del w:id="65" w:author="Neil Wu" w:date="2017-04-25T23:19:00Z">
        <w:r w:rsidRPr="000532D5" w:rsidDel="009C0DAB">
          <w:rPr>
            <w:rFonts w:ascii="Helvetica" w:hAnsi="Helvetica"/>
            <w:i/>
            <w:iCs/>
            <w:sz w:val="21"/>
            <w:szCs w:val="21"/>
            <w:rPrChange w:id="66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 xml:space="preserve"> </w:delText>
        </w:r>
        <w:r w:rsidRPr="000532D5" w:rsidDel="009C0DAB">
          <w:rPr>
            <w:rFonts w:ascii="Helvetica" w:hAnsi="Helvetica"/>
            <w:sz w:val="21"/>
            <w:szCs w:val="21"/>
            <w:rPrChange w:id="67" w:author="Neil Wu" w:date="2017-10-07T01:19:00Z">
              <w:rPr>
                <w:sz w:val="19"/>
                <w:szCs w:val="19"/>
              </w:rPr>
            </w:rPrChange>
          </w:rPr>
          <w:delText>(expected)</w:delText>
        </w:r>
      </w:del>
      <w:del w:id="68" w:author="Neil Wu" w:date="2017-10-07T01:14:00Z">
        <w:r w:rsidRPr="000532D5" w:rsidDel="00E64F18">
          <w:rPr>
            <w:rFonts w:ascii="Helvetica" w:hAnsi="Helvetica"/>
            <w:sz w:val="21"/>
            <w:szCs w:val="21"/>
            <w:rPrChange w:id="69" w:author="Neil Wu" w:date="2017-10-07T01:19:00Z">
              <w:rPr>
                <w:sz w:val="19"/>
                <w:szCs w:val="19"/>
              </w:rPr>
            </w:rPrChange>
          </w:rPr>
          <w:delText xml:space="preserve"> </w:delText>
        </w:r>
      </w:del>
      <w:r w:rsidR="004D38F5" w:rsidRPr="000532D5">
        <w:rPr>
          <w:rFonts w:ascii="Helvetica" w:hAnsi="Helvetica"/>
          <w:sz w:val="21"/>
          <w:szCs w:val="21"/>
          <w:rPrChange w:id="70" w:author="Neil Wu" w:date="2017-10-07T01:19:00Z">
            <w:rPr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sz w:val="21"/>
          <w:szCs w:val="21"/>
          <w:rPrChange w:id="71" w:author="Neil Wu" w:date="2017-10-07T01:19:00Z">
            <w:rPr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sz w:val="21"/>
          <w:szCs w:val="21"/>
          <w:rPrChange w:id="72" w:author="Neil Wu" w:date="2017-10-07T01:19:00Z">
            <w:rPr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sz w:val="21"/>
          <w:szCs w:val="21"/>
          <w:rPrChange w:id="73" w:author="Neil Wu" w:date="2017-10-07T01:19:00Z">
            <w:rPr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sz w:val="21"/>
          <w:szCs w:val="21"/>
          <w:rPrChange w:id="74" w:author="Neil Wu" w:date="2017-10-07T01:19:00Z">
            <w:rPr>
              <w:sz w:val="19"/>
              <w:szCs w:val="19"/>
            </w:rPr>
          </w:rPrChange>
        </w:rPr>
        <w:tab/>
      </w:r>
      <w:ins w:id="75" w:author="Davenport, Yunji Wu" w:date="2017-04-25T17:00:00Z">
        <w:r w:rsidR="00903087" w:rsidRPr="000532D5">
          <w:rPr>
            <w:rFonts w:ascii="Helvetica" w:hAnsi="Helvetica"/>
            <w:sz w:val="21"/>
            <w:szCs w:val="21"/>
            <w:rPrChange w:id="76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     </w:t>
        </w:r>
      </w:ins>
      <w:ins w:id="77" w:author="Davenport, Yunji Wu" w:date="2017-04-25T17:07:00Z">
        <w:r w:rsidR="00903087" w:rsidRPr="000532D5">
          <w:rPr>
            <w:rFonts w:ascii="Helvetica" w:hAnsi="Helvetica"/>
            <w:sz w:val="21"/>
            <w:szCs w:val="21"/>
            <w:rPrChange w:id="78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ab/>
        </w:r>
        <w:r w:rsidR="00903087" w:rsidRPr="000532D5">
          <w:rPr>
            <w:rFonts w:ascii="Helvetica" w:hAnsi="Helvetica"/>
            <w:sz w:val="21"/>
            <w:szCs w:val="21"/>
            <w:rPrChange w:id="79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ab/>
          <w:t xml:space="preserve">      </w:t>
        </w:r>
      </w:ins>
      <w:ins w:id="80" w:author="Neil Wu" w:date="2017-04-25T18:50:00Z">
        <w:r w:rsidR="0038254F" w:rsidRPr="000532D5">
          <w:rPr>
            <w:rFonts w:ascii="Helvetica" w:hAnsi="Helvetica"/>
            <w:sz w:val="21"/>
            <w:szCs w:val="21"/>
            <w:rPrChange w:id="81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   </w:t>
        </w:r>
      </w:ins>
      <w:ins w:id="82" w:author="Davenport, Yunji Wu" w:date="2017-04-25T20:06:00Z">
        <w:r w:rsidR="008338BB" w:rsidRPr="000532D5">
          <w:rPr>
            <w:rFonts w:ascii="Helvetica" w:hAnsi="Helvetica"/>
            <w:sz w:val="21"/>
            <w:szCs w:val="21"/>
            <w:rPrChange w:id="83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</w:t>
        </w:r>
      </w:ins>
      <w:del w:id="84" w:author="Davenport, Yunji Wu" w:date="2017-04-25T17:00:00Z">
        <w:r w:rsidR="004D38F5" w:rsidRPr="000532D5" w:rsidDel="00903087">
          <w:rPr>
            <w:rFonts w:ascii="Helvetica" w:hAnsi="Helvetica"/>
            <w:sz w:val="21"/>
            <w:szCs w:val="21"/>
            <w:rPrChange w:id="85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903087">
          <w:rPr>
            <w:rFonts w:ascii="Helvetica" w:hAnsi="Helvetica"/>
            <w:sz w:val="21"/>
            <w:szCs w:val="21"/>
            <w:rPrChange w:id="86" w:author="Neil Wu" w:date="2017-10-07T01:19:00Z">
              <w:rPr>
                <w:sz w:val="19"/>
                <w:szCs w:val="19"/>
              </w:rPr>
            </w:rPrChange>
          </w:rPr>
          <w:tab/>
        </w:r>
      </w:del>
      <w:ins w:id="87" w:author="Neil Wu" w:date="2017-04-25T22:03:00Z">
        <w:r w:rsidR="00BC249A" w:rsidRPr="000532D5">
          <w:rPr>
            <w:rFonts w:ascii="Helvetica" w:hAnsi="Helvetica"/>
            <w:sz w:val="21"/>
            <w:szCs w:val="21"/>
            <w:rPrChange w:id="88" w:author="Neil Wu" w:date="2017-10-07T01:19:00Z">
              <w:rPr/>
            </w:rPrChange>
          </w:rPr>
          <w:t xml:space="preserve">        </w:t>
        </w:r>
      </w:ins>
      <w:ins w:id="89" w:author="Neil Wu" w:date="2017-08-30T13:40:00Z">
        <w:r w:rsidR="00CA3CA6" w:rsidRPr="000532D5">
          <w:rPr>
            <w:rFonts w:ascii="Helvetica" w:hAnsi="Helvetica"/>
            <w:sz w:val="21"/>
            <w:szCs w:val="21"/>
            <w:rPrChange w:id="90" w:author="Neil Wu" w:date="2017-10-07T01:19:00Z">
              <w:rPr/>
            </w:rPrChange>
          </w:rPr>
          <w:t xml:space="preserve"> </w:t>
        </w:r>
      </w:ins>
      <w:ins w:id="91" w:author="Neil Wu" w:date="2017-09-18T02:02:00Z">
        <w:r w:rsidR="000532D5" w:rsidRPr="000532D5">
          <w:rPr>
            <w:rFonts w:ascii="Helvetica" w:hAnsi="Helvetica"/>
            <w:sz w:val="21"/>
            <w:szCs w:val="21"/>
            <w:rPrChange w:id="9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</w:ins>
      <w:del w:id="93" w:author="Neil Wu" w:date="2017-04-25T22:03:00Z">
        <w:r w:rsidRPr="000532D5" w:rsidDel="00EC07FE">
          <w:rPr>
            <w:rFonts w:ascii="Helvetica" w:hAnsi="Helvetica"/>
            <w:sz w:val="21"/>
            <w:szCs w:val="21"/>
            <w:rPrChange w:id="94" w:author="Neil Wu" w:date="2017-10-07T01:19:00Z">
              <w:rPr>
                <w:sz w:val="19"/>
                <w:szCs w:val="19"/>
              </w:rPr>
            </w:rPrChange>
          </w:rPr>
          <w:delText>Aug</w:delText>
        </w:r>
      </w:del>
      <w:ins w:id="95" w:author="Neil Wu" w:date="2017-04-25T18:50:00Z">
        <w:del w:id="96" w:author="Davenport, Yunji Wu" w:date="2017-04-25T20:06:00Z">
          <w:r w:rsidR="0038254F" w:rsidRPr="000532D5" w:rsidDel="008338BB">
            <w:rPr>
              <w:rFonts w:ascii="Helvetica" w:hAnsi="Helvetica"/>
              <w:sz w:val="21"/>
              <w:szCs w:val="21"/>
              <w:rPrChange w:id="97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.</w:delText>
          </w:r>
        </w:del>
      </w:ins>
      <w:del w:id="98" w:author="Neil Wu" w:date="2017-04-25T18:50:00Z">
        <w:r w:rsidRPr="000532D5" w:rsidDel="0038254F">
          <w:rPr>
            <w:rFonts w:ascii="Helvetica" w:hAnsi="Helvetica"/>
            <w:sz w:val="21"/>
            <w:szCs w:val="21"/>
            <w:rPrChange w:id="99" w:author="Neil Wu" w:date="2017-10-07T01:19:00Z">
              <w:rPr>
                <w:sz w:val="19"/>
                <w:szCs w:val="19"/>
              </w:rPr>
            </w:rPrChange>
          </w:rPr>
          <w:delText>ust</w:delText>
        </w:r>
      </w:del>
      <w:del w:id="100" w:author="Neil Wu" w:date="2017-04-25T22:03:00Z">
        <w:r w:rsidRPr="000532D5" w:rsidDel="00EC07FE">
          <w:rPr>
            <w:rFonts w:ascii="Helvetica" w:hAnsi="Helvetica"/>
            <w:sz w:val="21"/>
            <w:szCs w:val="21"/>
            <w:rPrChange w:id="101" w:author="Neil Wu" w:date="2017-10-07T01:19:00Z">
              <w:rPr>
                <w:sz w:val="19"/>
                <w:szCs w:val="19"/>
              </w:rPr>
            </w:rPrChange>
          </w:rPr>
          <w:delText xml:space="preserve"> 2015 - </w:delText>
        </w:r>
      </w:del>
      <w:r w:rsidRPr="000532D5">
        <w:rPr>
          <w:rFonts w:ascii="Helvetica" w:hAnsi="Helvetica"/>
          <w:sz w:val="21"/>
          <w:szCs w:val="21"/>
          <w:rPrChange w:id="102" w:author="Neil Wu" w:date="2017-10-07T01:19:00Z">
            <w:rPr>
              <w:sz w:val="19"/>
              <w:szCs w:val="19"/>
            </w:rPr>
          </w:rPrChange>
        </w:rPr>
        <w:t>May 2019</w:t>
      </w:r>
      <w:del w:id="103" w:author="Neil Wu" w:date="2017-10-07T01:14:00Z">
        <w:r w:rsidRPr="000532D5" w:rsidDel="00E64F18">
          <w:rPr>
            <w:rStyle w:val="apple-converted-space"/>
            <w:rFonts w:ascii="Helvetica" w:hAnsi="Helvetica"/>
            <w:sz w:val="21"/>
            <w:szCs w:val="21"/>
            <w:rPrChange w:id="104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3F8F789F" w14:textId="77777777" w:rsidR="000532D5" w:rsidRPr="000532D5" w:rsidRDefault="000532D5" w:rsidP="000532D5">
      <w:pPr>
        <w:ind w:right="-90"/>
        <w:rPr>
          <w:ins w:id="105" w:author="Neil Wu" w:date="2017-10-07T01:18:00Z"/>
          <w:rFonts w:ascii="Helvetica" w:hAnsi="Helvetica"/>
          <w:sz w:val="21"/>
          <w:szCs w:val="21"/>
          <w:rPrChange w:id="106" w:author="Neil Wu" w:date="2017-10-07T01:19:00Z">
            <w:rPr>
              <w:ins w:id="107" w:author="Neil Wu" w:date="2017-10-07T01:18:00Z"/>
              <w:sz w:val="19"/>
              <w:szCs w:val="19"/>
            </w:rPr>
          </w:rPrChange>
        </w:rPr>
        <w:pPrChange w:id="108" w:author="Neil Wu" w:date="2017-10-07T01:18:00Z">
          <w:pPr>
            <w:pStyle w:val="p3"/>
          </w:pPr>
        </w:pPrChange>
      </w:pPr>
    </w:p>
    <w:p w14:paraId="1430BCBE" w14:textId="4B43F33B" w:rsidR="004D38F5" w:rsidRPr="000532D5" w:rsidDel="0021455B" w:rsidRDefault="00AF6CE8" w:rsidP="000532D5">
      <w:pPr>
        <w:pStyle w:val="ListParagraph"/>
        <w:numPr>
          <w:ilvl w:val="0"/>
          <w:numId w:val="6"/>
        </w:numPr>
        <w:rPr>
          <w:del w:id="109" w:author="Neil Wu" w:date="2017-04-25T22:04:00Z"/>
          <w:rFonts w:ascii="Helvetica" w:hAnsi="Helvetica"/>
          <w:sz w:val="21"/>
          <w:szCs w:val="21"/>
          <w:rPrChange w:id="110" w:author="Neil Wu" w:date="2017-10-07T01:19:00Z">
            <w:rPr>
              <w:del w:id="111" w:author="Neil Wu" w:date="2017-04-25T22:04:00Z"/>
              <w:rFonts w:ascii="Helvetica" w:hAnsi="Helvetica"/>
              <w:sz w:val="21"/>
              <w:szCs w:val="21"/>
            </w:rPr>
          </w:rPrChange>
        </w:rPr>
        <w:pPrChange w:id="112" w:author="Neil Wu" w:date="2017-10-07T01:18:00Z">
          <w:pPr>
            <w:pStyle w:val="p3"/>
            <w:numPr>
              <w:numId w:val="1"/>
            </w:numPr>
            <w:ind w:left="630" w:hanging="360"/>
          </w:pPr>
        </w:pPrChange>
      </w:pPr>
      <w:del w:id="113" w:author="Neil Wu" w:date="2017-04-25T22:03:00Z">
        <w:r w:rsidRPr="000532D5" w:rsidDel="00EC07FE">
          <w:rPr>
            <w:rFonts w:ascii="Helvetica" w:hAnsi="Helvetica"/>
            <w:sz w:val="21"/>
            <w:szCs w:val="21"/>
            <w:rPrChange w:id="114" w:author="Neil Wu" w:date="2017-10-07T01:19:00Z">
              <w:rPr>
                <w:sz w:val="19"/>
                <w:szCs w:val="19"/>
              </w:rPr>
            </w:rPrChange>
          </w:rPr>
          <w:delText xml:space="preserve">Cumulative </w:delText>
        </w:r>
      </w:del>
      <w:del w:id="115" w:author="Neil Wu" w:date="2017-10-07T01:14:00Z">
        <w:r w:rsidRPr="000532D5" w:rsidDel="00E64F18">
          <w:rPr>
            <w:rFonts w:ascii="Helvetica" w:hAnsi="Helvetica"/>
            <w:sz w:val="21"/>
            <w:szCs w:val="21"/>
            <w:rPrChange w:id="116" w:author="Neil Wu" w:date="2017-10-07T01:19:00Z">
              <w:rPr>
                <w:sz w:val="19"/>
                <w:szCs w:val="19"/>
              </w:rPr>
            </w:rPrChange>
          </w:rPr>
          <w:delText>GPA: 3.</w:delText>
        </w:r>
      </w:del>
      <w:del w:id="117" w:author="Neil Wu" w:date="2017-08-31T14:22:00Z">
        <w:r w:rsidRPr="000532D5" w:rsidDel="00463576">
          <w:rPr>
            <w:rFonts w:ascii="Helvetica" w:hAnsi="Helvetica"/>
            <w:sz w:val="21"/>
            <w:szCs w:val="21"/>
            <w:rPrChange w:id="118" w:author="Neil Wu" w:date="2017-10-07T01:19:00Z">
              <w:rPr>
                <w:sz w:val="19"/>
                <w:szCs w:val="19"/>
              </w:rPr>
            </w:rPrChange>
          </w:rPr>
          <w:delText>4</w:delText>
        </w:r>
      </w:del>
    </w:p>
    <w:p w14:paraId="30E24A48" w14:textId="0B618A00" w:rsidR="00AB262E" w:rsidRPr="000532D5" w:rsidRDefault="0021455B" w:rsidP="000532D5">
      <w:pPr>
        <w:pStyle w:val="ListParagraph"/>
        <w:numPr>
          <w:ilvl w:val="0"/>
          <w:numId w:val="6"/>
        </w:numPr>
        <w:rPr>
          <w:ins w:id="119" w:author="Neil Wu" w:date="2017-09-18T17:11:00Z"/>
          <w:rFonts w:ascii="Helvetica" w:hAnsi="Helvetica"/>
          <w:sz w:val="21"/>
          <w:szCs w:val="21"/>
          <w:rPrChange w:id="120" w:author="Neil Wu" w:date="2017-10-07T01:19:00Z">
            <w:rPr>
              <w:ins w:id="121" w:author="Neil Wu" w:date="2017-09-18T17:11:00Z"/>
            </w:rPr>
          </w:rPrChange>
        </w:rPr>
        <w:pPrChange w:id="122" w:author="Neil Wu" w:date="2017-10-07T01:18:00Z">
          <w:pPr>
            <w:pStyle w:val="p3"/>
            <w:numPr>
              <w:numId w:val="1"/>
            </w:numPr>
            <w:ind w:left="630" w:hanging="360"/>
          </w:pPr>
        </w:pPrChange>
      </w:pPr>
      <w:ins w:id="123" w:author="Neil Wu" w:date="2017-09-18T00:44:00Z">
        <w:r w:rsidRPr="000532D5">
          <w:rPr>
            <w:rFonts w:ascii="Helvetica" w:hAnsi="Helvetica"/>
            <w:sz w:val="21"/>
            <w:szCs w:val="21"/>
            <w:rPrChange w:id="124" w:author="Neil Wu" w:date="2017-10-07T01:19:00Z">
              <w:rPr/>
            </w:rPrChange>
          </w:rPr>
          <w:t xml:space="preserve">Relevant Coursework: </w:t>
        </w:r>
      </w:ins>
      <w:ins w:id="125" w:author="Neil Wu" w:date="2017-09-18T00:45:00Z">
        <w:r w:rsidR="00887BFE" w:rsidRPr="000532D5">
          <w:rPr>
            <w:rFonts w:ascii="Helvetica" w:hAnsi="Helvetica"/>
            <w:sz w:val="21"/>
            <w:szCs w:val="21"/>
            <w:rPrChange w:id="126" w:author="Neil Wu" w:date="2017-10-07T01:19:00Z">
              <w:rPr/>
            </w:rPrChange>
          </w:rPr>
          <w:t xml:space="preserve">Design and Analysis of Algorithms, </w:t>
        </w:r>
      </w:ins>
      <w:ins w:id="127" w:author="Neil Wu" w:date="2017-09-18T00:46:00Z">
        <w:r w:rsidR="00887BFE" w:rsidRPr="000532D5">
          <w:rPr>
            <w:rFonts w:ascii="Helvetica" w:hAnsi="Helvetica"/>
            <w:sz w:val="21"/>
            <w:szCs w:val="21"/>
            <w:rPrChange w:id="128" w:author="Neil Wu" w:date="2017-10-07T01:19:00Z">
              <w:rPr/>
            </w:rPrChange>
          </w:rPr>
          <w:t xml:space="preserve">Data Structures and Algorithms, </w:t>
        </w:r>
      </w:ins>
      <w:ins w:id="129" w:author="Neil Wu" w:date="2017-09-18T00:45:00Z">
        <w:r w:rsidR="00887BFE" w:rsidRPr="000532D5">
          <w:rPr>
            <w:rFonts w:ascii="Helvetica" w:hAnsi="Helvetica"/>
            <w:sz w:val="21"/>
            <w:szCs w:val="21"/>
            <w:rPrChange w:id="130" w:author="Neil Wu" w:date="2017-10-07T01:19:00Z">
              <w:rPr/>
            </w:rPrChange>
          </w:rPr>
          <w:t>Database Systems, Computer Architecture, Probability, Calculus (I, II, Multivariable)</w:t>
        </w:r>
      </w:ins>
      <w:ins w:id="131" w:author="Neil Wu" w:date="2017-09-18T00:46:00Z">
        <w:r w:rsidR="00887BFE" w:rsidRPr="000532D5">
          <w:rPr>
            <w:rFonts w:ascii="Helvetica" w:hAnsi="Helvetica"/>
            <w:sz w:val="21"/>
            <w:szCs w:val="21"/>
            <w:rPrChange w:id="132" w:author="Neil Wu" w:date="2017-10-07T01:19:00Z">
              <w:rPr/>
            </w:rPrChange>
          </w:rPr>
          <w:t>, Intro Linear Algebra</w:t>
        </w:r>
      </w:ins>
    </w:p>
    <w:p w14:paraId="41BD6055" w14:textId="77777777" w:rsidR="00534A2A" w:rsidRPr="000532D5" w:rsidRDefault="00534A2A">
      <w:pPr>
        <w:pStyle w:val="ListParagraph"/>
        <w:spacing w:line="276" w:lineRule="auto"/>
        <w:ind w:left="450"/>
        <w:rPr>
          <w:ins w:id="133" w:author="Neil Wu" w:date="2017-04-25T22:04:00Z"/>
          <w:rFonts w:ascii="Helvetica" w:hAnsi="Helvetica"/>
          <w:sz w:val="21"/>
          <w:szCs w:val="21"/>
          <w:rPrChange w:id="134" w:author="Neil Wu" w:date="2017-10-07T01:19:00Z">
            <w:rPr>
              <w:ins w:id="135" w:author="Neil Wu" w:date="2017-04-25T22:04:00Z"/>
              <w:sz w:val="19"/>
              <w:szCs w:val="19"/>
            </w:rPr>
          </w:rPrChange>
        </w:rPr>
        <w:pPrChange w:id="136" w:author="Neil Wu" w:date="2017-09-19T11:44:00Z">
          <w:pPr>
            <w:pStyle w:val="p3"/>
            <w:numPr>
              <w:numId w:val="1"/>
            </w:numPr>
            <w:ind w:left="630" w:hanging="360"/>
          </w:pPr>
        </w:pPrChange>
      </w:pPr>
    </w:p>
    <w:p w14:paraId="2CC5755B" w14:textId="26A491CB" w:rsidR="004D38F5" w:rsidRPr="000532D5" w:rsidDel="00EC07FE" w:rsidRDefault="00AF6CE8">
      <w:pPr>
        <w:pStyle w:val="p3"/>
        <w:rPr>
          <w:del w:id="137" w:author="Neil Wu" w:date="2017-04-25T22:04:00Z"/>
          <w:rFonts w:ascii="Helvetica" w:hAnsi="Helvetica"/>
          <w:sz w:val="6"/>
          <w:szCs w:val="6"/>
          <w:rPrChange w:id="138" w:author="Neil Wu" w:date="2017-10-07T01:19:00Z">
            <w:rPr>
              <w:del w:id="139" w:author="Neil Wu" w:date="2017-04-25T22:04:00Z"/>
              <w:sz w:val="19"/>
              <w:szCs w:val="19"/>
            </w:rPr>
          </w:rPrChange>
        </w:rPr>
        <w:pPrChange w:id="140" w:author="Neil Wu" w:date="2017-09-18T01:55:00Z">
          <w:pPr>
            <w:pStyle w:val="p3"/>
            <w:numPr>
              <w:numId w:val="1"/>
            </w:numPr>
            <w:ind w:left="630" w:hanging="360"/>
          </w:pPr>
        </w:pPrChange>
      </w:pPr>
      <w:del w:id="141" w:author="Neil Wu" w:date="2017-04-25T22:04:00Z">
        <w:r w:rsidRPr="000532D5" w:rsidDel="00EC07FE">
          <w:rPr>
            <w:rFonts w:ascii="Helvetica" w:hAnsi="Helvetica"/>
            <w:b/>
            <w:bCs/>
            <w:sz w:val="6"/>
            <w:szCs w:val="6"/>
            <w:rPrChange w:id="142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Relevant Coursework: </w:delText>
        </w:r>
        <w:r w:rsidRPr="000532D5" w:rsidDel="00EC07FE">
          <w:rPr>
            <w:rFonts w:ascii="Helvetica" w:hAnsi="Helvetica"/>
            <w:sz w:val="6"/>
            <w:szCs w:val="6"/>
            <w:rPrChange w:id="143" w:author="Neil Wu" w:date="2017-10-07T01:19:00Z">
              <w:rPr>
                <w:sz w:val="19"/>
                <w:szCs w:val="19"/>
              </w:rPr>
            </w:rPrChange>
          </w:rPr>
          <w:delText>Computer Programming (Python/Java), Data Structures &amp; Algorithms (Java), Discrete Mathematics for Computer Science, Computer Architecture, Database Systems, Multivariable Calculus/Linear Algebra</w:delText>
        </w:r>
      </w:del>
    </w:p>
    <w:p w14:paraId="2399936B" w14:textId="2EB2DE73" w:rsidR="00903087" w:rsidRPr="000532D5" w:rsidDel="00AB262E" w:rsidRDefault="00903087">
      <w:pPr>
        <w:pStyle w:val="p3"/>
        <w:ind w:left="360"/>
        <w:rPr>
          <w:ins w:id="144" w:author="Davenport, Yunji Wu" w:date="2017-04-25T17:00:00Z"/>
          <w:del w:id="145" w:author="Neil Wu" w:date="2017-09-18T14:49:00Z"/>
          <w:rFonts w:ascii="Helvetica" w:hAnsi="Helvetica"/>
          <w:b/>
          <w:bCs/>
          <w:sz w:val="6"/>
          <w:szCs w:val="6"/>
          <w:rPrChange w:id="146" w:author="Neil Wu" w:date="2017-10-07T01:19:00Z">
            <w:rPr>
              <w:ins w:id="147" w:author="Davenport, Yunji Wu" w:date="2017-04-25T17:00:00Z"/>
              <w:del w:id="148" w:author="Neil Wu" w:date="2017-09-18T14:49:00Z"/>
              <w:rFonts w:ascii="Helvetica" w:hAnsi="Helvetica"/>
              <w:b/>
              <w:bCs/>
              <w:sz w:val="22"/>
              <w:szCs w:val="22"/>
            </w:rPr>
          </w:rPrChange>
        </w:rPr>
        <w:pPrChange w:id="149" w:author="Neil Wu" w:date="2017-09-18T00:49:00Z">
          <w:pPr>
            <w:pStyle w:val="p3"/>
          </w:pPr>
        </w:pPrChange>
      </w:pPr>
    </w:p>
    <w:p w14:paraId="2E33DD9B" w14:textId="120E3B38" w:rsidR="00AF6CE8" w:rsidRPr="000532D5" w:rsidDel="00C97DF4" w:rsidRDefault="00AF6CE8">
      <w:pPr>
        <w:pStyle w:val="p3"/>
        <w:rPr>
          <w:del w:id="150" w:author="Neil Wu" w:date="2017-09-15T18:27:00Z"/>
          <w:rFonts w:ascii="Helvetica" w:hAnsi="Helvetica"/>
          <w:sz w:val="21"/>
          <w:szCs w:val="21"/>
          <w:rPrChange w:id="151" w:author="Neil Wu" w:date="2017-10-07T01:19:00Z">
            <w:rPr>
              <w:del w:id="152" w:author="Neil Wu" w:date="2017-09-15T18:27:00Z"/>
              <w:sz w:val="19"/>
              <w:szCs w:val="19"/>
            </w:rPr>
          </w:rPrChange>
        </w:rPr>
      </w:pPr>
      <w:del w:id="153" w:author="Neil Wu" w:date="2017-09-15T18:27:00Z">
        <w:r w:rsidRPr="000532D5" w:rsidDel="00C97DF4">
          <w:rPr>
            <w:rFonts w:ascii="Helvetica" w:hAnsi="Helvetica"/>
            <w:b/>
            <w:bCs/>
            <w:sz w:val="21"/>
            <w:szCs w:val="21"/>
            <w:rPrChange w:id="154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Marriotts Ridge High School </w:delText>
        </w:r>
      </w:del>
      <w:ins w:id="155" w:author="Davenport, Yunji Wu" w:date="2017-04-25T17:07:00Z">
        <w:del w:id="156" w:author="Neil Wu" w:date="2017-09-15T18:27:00Z"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57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58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59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60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61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62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63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C97DF4">
            <w:rPr>
              <w:rFonts w:ascii="Helvetica" w:hAnsi="Helvetica"/>
              <w:b/>
              <w:bCs/>
              <w:sz w:val="21"/>
              <w:szCs w:val="21"/>
              <w:rPrChange w:id="164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  </w:delText>
          </w:r>
        </w:del>
      </w:ins>
      <w:del w:id="165" w:author="Neil Wu" w:date="2017-09-15T18:27:00Z">
        <w:r w:rsidRPr="000532D5" w:rsidDel="00C97DF4">
          <w:rPr>
            <w:rFonts w:ascii="Helvetica" w:hAnsi="Helvetica"/>
            <w:b/>
            <w:bCs/>
            <w:sz w:val="21"/>
            <w:szCs w:val="21"/>
            <w:rPrChange w:id="166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Marriottsville, MD</w:delText>
        </w:r>
        <w:r w:rsidRPr="000532D5" w:rsidDel="00C97DF4">
          <w:rPr>
            <w:rStyle w:val="apple-converted-space"/>
            <w:rFonts w:ascii="Helvetica" w:hAnsi="Helvetica"/>
            <w:b/>
            <w:bCs/>
            <w:sz w:val="21"/>
            <w:szCs w:val="21"/>
            <w:rPrChange w:id="167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> </w:delText>
        </w:r>
      </w:del>
    </w:p>
    <w:p w14:paraId="16C949F8" w14:textId="5CECBDD3" w:rsidR="00AF6CE8" w:rsidRPr="000532D5" w:rsidDel="00C97DF4" w:rsidRDefault="00AF6CE8" w:rsidP="00AF6CE8">
      <w:pPr>
        <w:pStyle w:val="p3"/>
        <w:rPr>
          <w:del w:id="168" w:author="Neil Wu" w:date="2017-09-15T18:27:00Z"/>
          <w:rStyle w:val="apple-converted-space"/>
          <w:rFonts w:ascii="Helvetica" w:hAnsi="Helvetica"/>
          <w:sz w:val="21"/>
          <w:szCs w:val="21"/>
          <w:rPrChange w:id="169" w:author="Neil Wu" w:date="2017-10-07T01:19:00Z">
            <w:rPr>
              <w:del w:id="170" w:author="Neil Wu" w:date="2017-09-15T18:27:00Z"/>
              <w:rStyle w:val="apple-converted-space"/>
              <w:rFonts w:asciiTheme="minorHAnsi" w:hAnsiTheme="minorHAnsi" w:cstheme="minorBidi"/>
              <w:sz w:val="19"/>
              <w:szCs w:val="19"/>
            </w:rPr>
          </w:rPrChange>
        </w:rPr>
      </w:pPr>
      <w:del w:id="171" w:author="Neil Wu" w:date="2017-09-15T18:27:00Z">
        <w:r w:rsidRPr="000532D5" w:rsidDel="00C97DF4">
          <w:rPr>
            <w:rFonts w:ascii="Helvetica" w:hAnsi="Helvetica"/>
            <w:i/>
            <w:iCs/>
            <w:sz w:val="21"/>
            <w:szCs w:val="21"/>
            <w:rPrChange w:id="172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 xml:space="preserve">High School Diploma </w:delText>
        </w:r>
      </w:del>
      <w:ins w:id="173" w:author="Davenport, Yunji Wu" w:date="2017-04-25T17:13:00Z">
        <w:del w:id="174" w:author="Neil Wu" w:date="2017-09-15T18:27:00Z"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75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76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77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78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79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80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81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82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83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84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4A4013" w:rsidRPr="000532D5" w:rsidDel="00C97DF4">
            <w:rPr>
              <w:rFonts w:ascii="Helvetica" w:hAnsi="Helvetica"/>
              <w:i/>
              <w:iCs/>
              <w:sz w:val="21"/>
              <w:szCs w:val="21"/>
              <w:rPrChange w:id="185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</w:del>
      </w:ins>
      <w:del w:id="186" w:author="Neil Wu" w:date="2017-09-15T18:27:00Z">
        <w:r w:rsidRPr="000532D5" w:rsidDel="00C97DF4">
          <w:rPr>
            <w:rFonts w:ascii="Helvetica" w:hAnsi="Helvetica"/>
            <w:sz w:val="21"/>
            <w:szCs w:val="21"/>
            <w:rPrChange w:id="187" w:author="Neil Wu" w:date="2017-10-07T01:19:00Z">
              <w:rPr>
                <w:sz w:val="19"/>
                <w:szCs w:val="19"/>
              </w:rPr>
            </w:rPrChange>
          </w:rPr>
          <w:delText>Class of 2015</w:delText>
        </w:r>
        <w:r w:rsidRPr="000532D5" w:rsidDel="00C97DF4">
          <w:rPr>
            <w:rStyle w:val="apple-converted-space"/>
            <w:rFonts w:ascii="Helvetica" w:hAnsi="Helvetica"/>
            <w:sz w:val="21"/>
            <w:szCs w:val="21"/>
            <w:rPrChange w:id="188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43276D96" w14:textId="3F3CA41D" w:rsidR="004D38F5" w:rsidRPr="000532D5" w:rsidDel="00C97DF4" w:rsidRDefault="004D38F5" w:rsidP="009C4AD6">
      <w:pPr>
        <w:pStyle w:val="p3"/>
        <w:numPr>
          <w:ilvl w:val="0"/>
          <w:numId w:val="3"/>
        </w:numPr>
        <w:rPr>
          <w:del w:id="189" w:author="Neil Wu" w:date="2017-09-15T18:27:00Z"/>
          <w:rStyle w:val="apple-converted-space"/>
          <w:rFonts w:ascii="Helvetica" w:hAnsi="Helvetica"/>
          <w:sz w:val="22"/>
          <w:szCs w:val="22"/>
          <w:rPrChange w:id="190" w:author="Neil Wu" w:date="2017-10-07T01:19:00Z">
            <w:rPr>
              <w:del w:id="191" w:author="Neil Wu" w:date="2017-09-15T18:27:00Z"/>
              <w:rStyle w:val="apple-converted-space"/>
              <w:rFonts w:asciiTheme="minorHAnsi" w:hAnsiTheme="minorHAnsi" w:cstheme="minorBidi"/>
              <w:sz w:val="19"/>
              <w:szCs w:val="19"/>
            </w:rPr>
          </w:rPrChange>
        </w:rPr>
      </w:pPr>
      <w:del w:id="192" w:author="Neil Wu" w:date="2017-09-15T18:27:00Z">
        <w:r w:rsidRPr="000532D5" w:rsidDel="00C97DF4">
          <w:rPr>
            <w:rFonts w:ascii="Helvetica" w:hAnsi="Helvetica"/>
            <w:b/>
            <w:bCs/>
            <w:sz w:val="21"/>
            <w:szCs w:val="21"/>
            <w:rPrChange w:id="193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GPA: </w:delText>
        </w:r>
        <w:r w:rsidR="009C4AD6" w:rsidRPr="000532D5" w:rsidDel="00C97DF4">
          <w:rPr>
            <w:rFonts w:ascii="Helvetica" w:hAnsi="Helvetica"/>
            <w:sz w:val="21"/>
            <w:szCs w:val="21"/>
            <w:rPrChange w:id="194" w:author="Neil Wu" w:date="2017-10-07T01:19:00Z">
              <w:rPr>
                <w:sz w:val="19"/>
                <w:szCs w:val="19"/>
              </w:rPr>
            </w:rPrChange>
          </w:rPr>
          <w:delText>4.0</w:delText>
        </w:r>
      </w:del>
      <w:del w:id="195" w:author="Neil Wu" w:date="2017-04-25T23:19:00Z">
        <w:r w:rsidRPr="000532D5" w:rsidDel="009C0DAB">
          <w:rPr>
            <w:rFonts w:ascii="Helvetica" w:hAnsi="Helvetica"/>
            <w:sz w:val="21"/>
            <w:szCs w:val="21"/>
            <w:rPrChange w:id="196" w:author="Neil Wu" w:date="2017-10-07T01:19:00Z">
              <w:rPr>
                <w:sz w:val="19"/>
                <w:szCs w:val="19"/>
              </w:rPr>
            </w:rPrChange>
          </w:rPr>
          <w:delText xml:space="preserve"> unweighted</w:delText>
        </w:r>
      </w:del>
      <w:del w:id="197" w:author="Neil Wu" w:date="2017-09-15T18:27:00Z">
        <w:r w:rsidRPr="000532D5" w:rsidDel="00C97DF4">
          <w:rPr>
            <w:rFonts w:ascii="Helvetica" w:hAnsi="Helvetica"/>
            <w:sz w:val="21"/>
            <w:szCs w:val="21"/>
            <w:rPrChange w:id="198" w:author="Neil Wu" w:date="2017-10-07T01:19:00Z">
              <w:rPr>
                <w:sz w:val="19"/>
                <w:szCs w:val="19"/>
              </w:rPr>
            </w:rPrChange>
          </w:rPr>
          <w:delText>, SAT: 2130, ACT: 33, National AP Scholar Award</w:delText>
        </w:r>
        <w:r w:rsidRPr="000532D5" w:rsidDel="00C97DF4">
          <w:rPr>
            <w:rStyle w:val="apple-converted-space"/>
            <w:rFonts w:ascii="Helvetica" w:hAnsi="Helvetica"/>
            <w:sz w:val="22"/>
            <w:szCs w:val="22"/>
            <w:rPrChange w:id="199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4DB003B6" w14:textId="0625A667" w:rsidR="001D26CB" w:rsidRPr="000532D5" w:rsidDel="00603A5F" w:rsidRDefault="001D26CB" w:rsidP="001D26CB">
      <w:pPr>
        <w:pStyle w:val="p3"/>
        <w:ind w:left="720"/>
        <w:rPr>
          <w:del w:id="200" w:author="Neil Wu" w:date="2017-09-18T01:56:00Z"/>
          <w:rFonts w:ascii="Helvetica" w:hAnsi="Helvetica"/>
          <w:sz w:val="6"/>
          <w:szCs w:val="6"/>
          <w:rPrChange w:id="201" w:author="Neil Wu" w:date="2017-10-07T01:19:00Z">
            <w:rPr>
              <w:del w:id="202" w:author="Neil Wu" w:date="2017-09-18T01:56:00Z"/>
              <w:sz w:val="19"/>
              <w:szCs w:val="19"/>
            </w:rPr>
          </w:rPrChange>
        </w:rPr>
      </w:pPr>
    </w:p>
    <w:p w14:paraId="6101AC22" w14:textId="77777777" w:rsidR="00903087" w:rsidRPr="000532D5" w:rsidDel="00AF490A" w:rsidRDefault="004D38F5" w:rsidP="008338BB">
      <w:pPr>
        <w:pStyle w:val="p3"/>
        <w:pBdr>
          <w:bottom w:val="single" w:sz="12" w:space="1" w:color="auto"/>
        </w:pBdr>
        <w:outlineLvl w:val="0"/>
        <w:rPr>
          <w:ins w:id="203" w:author="Davenport, Yunji Wu" w:date="2017-04-25T17:02:00Z"/>
          <w:del w:id="204" w:author="Neil Wu" w:date="2017-04-25T22:09:00Z"/>
          <w:rFonts w:ascii="Helvetica" w:hAnsi="Helvetica"/>
          <w:b/>
          <w:bCs/>
          <w:color w:val="000000" w:themeColor="text1"/>
          <w:sz w:val="22"/>
          <w:szCs w:val="22"/>
          <w:rPrChange w:id="205" w:author="Neil Wu" w:date="2017-10-07T01:19:00Z">
            <w:rPr>
              <w:ins w:id="206" w:author="Davenport, Yunji Wu" w:date="2017-04-25T17:02:00Z"/>
              <w:del w:id="207" w:author="Neil Wu" w:date="2017-04-25T22:09:00Z"/>
              <w:rFonts w:ascii="Helvetica" w:hAnsi="Helvetica"/>
              <w:b/>
              <w:bCs/>
              <w:sz w:val="22"/>
              <w:szCs w:val="22"/>
            </w:rPr>
          </w:rPrChange>
        </w:rPr>
      </w:pPr>
      <w:r w:rsidRPr="000532D5">
        <w:rPr>
          <w:rFonts w:ascii="Helvetica" w:hAnsi="Helvetica"/>
          <w:b/>
          <w:bCs/>
          <w:color w:val="000000" w:themeColor="text1"/>
          <w:sz w:val="22"/>
          <w:szCs w:val="22"/>
          <w:rPrChange w:id="208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  <w:t>WORK</w:t>
      </w:r>
      <w:ins w:id="209" w:author="Davenport, Yunji Wu" w:date="2017-04-25T17:01:00Z">
        <w:r w:rsidR="00903087" w:rsidRPr="000532D5">
          <w:rPr>
            <w:rFonts w:ascii="Helvetica" w:hAnsi="Helvetica"/>
            <w:b/>
            <w:bCs/>
            <w:color w:val="000000" w:themeColor="text1"/>
            <w:sz w:val="22"/>
            <w:szCs w:val="22"/>
            <w:rPrChange w:id="210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</w:rPrChange>
          </w:rPr>
          <w:t xml:space="preserve"> </w:t>
        </w:r>
      </w:ins>
      <w:del w:id="211" w:author="Davenport, Yunji Wu" w:date="2017-04-25T17:01:00Z">
        <w:r w:rsidRPr="000532D5" w:rsidDel="00903087">
          <w:rPr>
            <w:rFonts w:ascii="Helvetica" w:hAnsi="Helvetica"/>
            <w:b/>
            <w:bCs/>
            <w:color w:val="000000" w:themeColor="text1"/>
            <w:sz w:val="22"/>
            <w:szCs w:val="22"/>
            <w:rPrChange w:id="212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</w:delText>
        </w:r>
      </w:del>
      <w:r w:rsidRPr="000532D5">
        <w:rPr>
          <w:rFonts w:ascii="Helvetica" w:hAnsi="Helvetica"/>
          <w:b/>
          <w:bCs/>
          <w:color w:val="000000" w:themeColor="text1"/>
          <w:sz w:val="22"/>
          <w:szCs w:val="22"/>
          <w:rPrChange w:id="213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  <w:t xml:space="preserve">EXPERIENCE       </w:t>
      </w:r>
    </w:p>
    <w:p w14:paraId="5AA3D9B3" w14:textId="3F6E7D8C" w:rsidR="00AF6CE8" w:rsidRPr="000532D5" w:rsidRDefault="004D38F5">
      <w:pPr>
        <w:pStyle w:val="p3"/>
        <w:pBdr>
          <w:bottom w:val="single" w:sz="12" w:space="1" w:color="auto"/>
        </w:pBdr>
        <w:outlineLvl w:val="0"/>
        <w:rPr>
          <w:rFonts w:ascii="Helvetica" w:hAnsi="Helvetica"/>
          <w:sz w:val="22"/>
          <w:szCs w:val="22"/>
          <w:rPrChange w:id="214" w:author="Neil Wu" w:date="2017-10-07T01:19:00Z">
            <w:rPr>
              <w:sz w:val="19"/>
              <w:szCs w:val="19"/>
              <w:u w:val="single"/>
            </w:rPr>
          </w:rPrChange>
        </w:rPr>
        <w:pPrChange w:id="215" w:author="Neil Wu" w:date="2017-04-25T22:09:00Z">
          <w:pPr>
            <w:pStyle w:val="p3"/>
          </w:pPr>
        </w:pPrChange>
      </w:pPr>
      <w:del w:id="216" w:author="Neil Wu" w:date="2017-04-25T22:09:00Z">
        <w:r w:rsidRPr="000532D5" w:rsidDel="00AF490A">
          <w:rPr>
            <w:rFonts w:ascii="Helvetica" w:hAnsi="Helvetica"/>
            <w:b/>
            <w:bCs/>
            <w:sz w:val="22"/>
            <w:szCs w:val="22"/>
            <w:rPrChange w:id="217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                  </w:delText>
        </w:r>
      </w:del>
      <w:r w:rsidRPr="000532D5">
        <w:rPr>
          <w:rFonts w:ascii="Helvetica" w:hAnsi="Helvetica"/>
          <w:b/>
          <w:bCs/>
          <w:sz w:val="22"/>
          <w:szCs w:val="22"/>
          <w:rPrChange w:id="218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  <w:t xml:space="preserve">                                                                                                                       </w:t>
      </w:r>
      <w:del w:id="219" w:author="Davenport, Yunji Wu" w:date="2017-04-25T17:01:00Z">
        <w:r w:rsidRPr="000532D5" w:rsidDel="00903087">
          <w:rPr>
            <w:rStyle w:val="apple-converted-space"/>
            <w:rFonts w:ascii="Helvetica" w:hAnsi="Helvetica"/>
            <w:b/>
            <w:bCs/>
            <w:sz w:val="22"/>
            <w:szCs w:val="22"/>
            <w:rPrChange w:id="220" w:author="Neil Wu" w:date="2017-10-07T01:19:00Z">
              <w:rPr>
                <w:rStyle w:val="apple-converted-space"/>
                <w:b/>
                <w:bCs/>
                <w:sz w:val="19"/>
                <w:szCs w:val="19"/>
                <w:u w:val="single"/>
              </w:rPr>
            </w:rPrChange>
          </w:rPr>
          <w:delText> </w:delText>
        </w:r>
      </w:del>
    </w:p>
    <w:p w14:paraId="590760DC" w14:textId="77777777" w:rsidR="00AB262E" w:rsidRPr="000532D5" w:rsidRDefault="00AB262E" w:rsidP="00AB262E">
      <w:pPr>
        <w:pStyle w:val="p3"/>
        <w:rPr>
          <w:ins w:id="221" w:author="Neil Wu" w:date="2017-09-18T14:51:00Z"/>
          <w:rFonts w:ascii="Helvetica" w:hAnsi="Helvetica"/>
          <w:b/>
          <w:bCs/>
          <w:sz w:val="6"/>
          <w:szCs w:val="6"/>
          <w:rPrChange w:id="222" w:author="Neil Wu" w:date="2017-10-07T01:19:00Z">
            <w:rPr>
              <w:ins w:id="223" w:author="Neil Wu" w:date="2017-09-18T14:51:00Z"/>
              <w:rFonts w:ascii="Helvetica" w:hAnsi="Helvetica"/>
              <w:b/>
              <w:bCs/>
              <w:sz w:val="6"/>
              <w:szCs w:val="6"/>
            </w:rPr>
          </w:rPrChange>
        </w:rPr>
      </w:pPr>
    </w:p>
    <w:p w14:paraId="5AE3896F" w14:textId="480BCBF1" w:rsidR="004D38F5" w:rsidRPr="000532D5" w:rsidRDefault="004D38F5" w:rsidP="004D38F5">
      <w:pPr>
        <w:pStyle w:val="p5"/>
        <w:rPr>
          <w:rFonts w:ascii="Helvetica" w:hAnsi="Helvetica"/>
          <w:b/>
          <w:bCs/>
          <w:sz w:val="21"/>
          <w:szCs w:val="21"/>
          <w:rPrChange w:id="224" w:author="Neil Wu" w:date="2017-10-07T01:19:00Z">
            <w:rPr>
              <w:b/>
              <w:bCs/>
              <w:sz w:val="19"/>
              <w:szCs w:val="19"/>
            </w:rPr>
          </w:rPrChange>
        </w:rPr>
      </w:pPr>
      <w:proofErr w:type="spellStart"/>
      <w:r w:rsidRPr="000532D5">
        <w:rPr>
          <w:rFonts w:ascii="Helvetica" w:hAnsi="Helvetica"/>
          <w:b/>
          <w:bCs/>
          <w:sz w:val="21"/>
          <w:szCs w:val="21"/>
          <w:rPrChange w:id="225" w:author="Neil Wu" w:date="2017-10-07T01:19:00Z">
            <w:rPr>
              <w:b/>
              <w:bCs/>
              <w:sz w:val="19"/>
              <w:szCs w:val="19"/>
            </w:rPr>
          </w:rPrChange>
        </w:rPr>
        <w:t>Novetta</w:t>
      </w:r>
      <w:proofErr w:type="spellEnd"/>
      <w:r w:rsidRPr="000532D5">
        <w:rPr>
          <w:rFonts w:ascii="Helvetica" w:hAnsi="Helvetica"/>
          <w:b/>
          <w:bCs/>
          <w:sz w:val="21"/>
          <w:szCs w:val="21"/>
          <w:rPrChange w:id="226" w:author="Neil Wu" w:date="2017-10-07T01:19:00Z">
            <w:rPr>
              <w:b/>
              <w:bCs/>
              <w:sz w:val="19"/>
              <w:szCs w:val="19"/>
            </w:rPr>
          </w:rPrChange>
        </w:rPr>
        <w:t xml:space="preserve"> Solutions </w:t>
      </w:r>
      <w:r w:rsidRPr="000532D5">
        <w:rPr>
          <w:rFonts w:ascii="Helvetica" w:hAnsi="Helvetica"/>
          <w:b/>
          <w:bCs/>
          <w:sz w:val="21"/>
          <w:szCs w:val="21"/>
          <w:rPrChange w:id="227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228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229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230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231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232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ins w:id="233" w:author="Davenport, Yunji Wu" w:date="2017-04-25T17:01:00Z">
        <w:r w:rsidR="00903087" w:rsidRPr="000532D5">
          <w:rPr>
            <w:rFonts w:ascii="Helvetica" w:hAnsi="Helvetica"/>
            <w:b/>
            <w:bCs/>
            <w:sz w:val="21"/>
            <w:szCs w:val="21"/>
            <w:rPrChange w:id="234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 xml:space="preserve">         </w:t>
        </w:r>
      </w:ins>
      <w:ins w:id="235" w:author="Davenport, Yunji Wu" w:date="2017-04-25T17:07:00Z">
        <w:r w:rsidR="00903087" w:rsidRPr="000532D5">
          <w:rPr>
            <w:rFonts w:ascii="Helvetica" w:hAnsi="Helvetica"/>
            <w:b/>
            <w:bCs/>
            <w:sz w:val="21"/>
            <w:szCs w:val="21"/>
            <w:rPrChange w:id="236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ab/>
        </w:r>
        <w:r w:rsidR="00903087" w:rsidRPr="000532D5">
          <w:rPr>
            <w:rFonts w:ascii="Helvetica" w:hAnsi="Helvetica"/>
            <w:b/>
            <w:bCs/>
            <w:sz w:val="21"/>
            <w:szCs w:val="21"/>
            <w:rPrChange w:id="237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ab/>
          <w:t xml:space="preserve">         </w:t>
        </w:r>
      </w:ins>
      <w:ins w:id="238" w:author="Neil Wu" w:date="2017-04-25T22:16:00Z">
        <w:r w:rsidR="00AF490A" w:rsidRPr="000532D5">
          <w:rPr>
            <w:rFonts w:ascii="Helvetica" w:hAnsi="Helvetica"/>
            <w:b/>
            <w:bCs/>
            <w:sz w:val="21"/>
            <w:szCs w:val="21"/>
            <w:rPrChange w:id="239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 </w:t>
        </w:r>
      </w:ins>
      <w:ins w:id="240" w:author="Neil Wu" w:date="2017-08-30T13:13:00Z">
        <w:r w:rsidR="00E035BB" w:rsidRPr="000532D5">
          <w:rPr>
            <w:rFonts w:ascii="Helvetica" w:hAnsi="Helvetica"/>
            <w:b/>
            <w:bCs/>
            <w:sz w:val="21"/>
            <w:szCs w:val="21"/>
            <w:rPrChange w:id="241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</w:t>
        </w:r>
      </w:ins>
      <w:del w:id="242" w:author="Davenport, Yunji Wu" w:date="2017-04-25T17:01:00Z">
        <w:r w:rsidRPr="000532D5" w:rsidDel="00903087">
          <w:rPr>
            <w:rFonts w:ascii="Helvetica" w:hAnsi="Helvetica"/>
            <w:b/>
            <w:bCs/>
            <w:sz w:val="21"/>
            <w:szCs w:val="21"/>
            <w:rPrChange w:id="243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  </w:delText>
        </w:r>
      </w:del>
      <w:r w:rsidRPr="000532D5">
        <w:rPr>
          <w:rFonts w:ascii="Helvetica" w:hAnsi="Helvetica"/>
          <w:b/>
          <w:bCs/>
          <w:sz w:val="21"/>
          <w:szCs w:val="21"/>
          <w:rPrChange w:id="244" w:author="Neil Wu" w:date="2017-10-07T01:19:00Z">
            <w:rPr>
              <w:b/>
              <w:bCs/>
              <w:sz w:val="19"/>
              <w:szCs w:val="19"/>
            </w:rPr>
          </w:rPrChange>
        </w:rPr>
        <w:t xml:space="preserve">Washington, D.C. Metro Area </w:t>
      </w:r>
    </w:p>
    <w:p w14:paraId="661C4642" w14:textId="4CE20B5D" w:rsidR="004D38F5" w:rsidRPr="000532D5" w:rsidRDefault="004D38F5">
      <w:pPr>
        <w:pStyle w:val="p5"/>
        <w:ind w:right="-90"/>
        <w:rPr>
          <w:rFonts w:ascii="Helvetica" w:hAnsi="Helvetica"/>
          <w:sz w:val="21"/>
          <w:szCs w:val="21"/>
          <w:rPrChange w:id="245" w:author="Neil Wu" w:date="2017-10-07T01:19:00Z">
            <w:rPr>
              <w:sz w:val="19"/>
              <w:szCs w:val="19"/>
            </w:rPr>
          </w:rPrChange>
        </w:rPr>
        <w:pPrChange w:id="246" w:author="Neil Wu" w:date="2017-10-06T10:53:00Z">
          <w:pPr>
            <w:pStyle w:val="p5"/>
          </w:pPr>
        </w:pPrChange>
      </w:pPr>
      <w:r w:rsidRPr="000532D5">
        <w:rPr>
          <w:rFonts w:ascii="Helvetica" w:hAnsi="Helvetica"/>
          <w:i/>
          <w:iCs/>
          <w:sz w:val="21"/>
          <w:szCs w:val="21"/>
          <w:rPrChange w:id="247" w:author="Neil Wu" w:date="2017-10-07T01:19:00Z">
            <w:rPr>
              <w:i/>
              <w:iCs/>
              <w:sz w:val="19"/>
              <w:szCs w:val="19"/>
            </w:rPr>
          </w:rPrChange>
        </w:rPr>
        <w:t>Software Enginee</w:t>
      </w:r>
      <w:ins w:id="248" w:author="Neil Wu" w:date="2017-09-18T00:49:00Z">
        <w:r w:rsidR="007253E6" w:rsidRPr="000532D5">
          <w:rPr>
            <w:rFonts w:ascii="Helvetica" w:hAnsi="Helvetica"/>
            <w:i/>
            <w:iCs/>
            <w:sz w:val="21"/>
            <w:szCs w:val="21"/>
            <w:rPrChange w:id="249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r </w:t>
        </w:r>
      </w:ins>
      <w:del w:id="250" w:author="Neil Wu" w:date="2017-09-18T00:49:00Z">
        <w:r w:rsidRPr="000532D5" w:rsidDel="007253E6">
          <w:rPr>
            <w:rFonts w:ascii="Helvetica" w:hAnsi="Helvetica"/>
            <w:i/>
            <w:iCs/>
            <w:sz w:val="21"/>
            <w:szCs w:val="21"/>
            <w:rPrChange w:id="251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r</w:delText>
        </w:r>
      </w:del>
      <w:ins w:id="252" w:author="Neil Wu" w:date="2017-08-30T13:13:00Z">
        <w:r w:rsidR="00E035BB" w:rsidRPr="000532D5">
          <w:rPr>
            <w:rFonts w:ascii="Helvetica" w:hAnsi="Helvetica"/>
            <w:i/>
            <w:iCs/>
            <w:sz w:val="21"/>
            <w:szCs w:val="21"/>
            <w:rPrChange w:id="253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>Intern</w:t>
        </w:r>
      </w:ins>
      <w:del w:id="254" w:author="Neil Wu" w:date="2017-08-30T13:12:00Z">
        <w:r w:rsidRPr="000532D5" w:rsidDel="00E035BB">
          <w:rPr>
            <w:rFonts w:ascii="Helvetica" w:hAnsi="Helvetica"/>
            <w:i/>
            <w:iCs/>
            <w:sz w:val="21"/>
            <w:szCs w:val="21"/>
            <w:rPrChange w:id="255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ing Intern</w:delText>
        </w:r>
      </w:del>
      <w:del w:id="256" w:author="Neil Wu" w:date="2017-08-02T13:01:00Z">
        <w:r w:rsidRPr="000532D5" w:rsidDel="00E0361A">
          <w:rPr>
            <w:rFonts w:ascii="Helvetica" w:hAnsi="Helvetica"/>
            <w:bCs/>
            <w:i/>
            <w:sz w:val="21"/>
            <w:szCs w:val="21"/>
            <w:rPrChange w:id="257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</w:delText>
        </w:r>
      </w:del>
      <w:ins w:id="258" w:author="Davenport, Yunji Wu" w:date="2017-04-25T20:06:00Z">
        <w:del w:id="259" w:author="Neil Wu" w:date="2017-08-02T13:01:00Z">
          <w:r w:rsidR="008338BB" w:rsidRPr="000532D5" w:rsidDel="00E0361A">
            <w:rPr>
              <w:rFonts w:ascii="Helvetica" w:hAnsi="Helvetica"/>
              <w:bCs/>
              <w:i/>
              <w:sz w:val="21"/>
              <w:szCs w:val="21"/>
              <w:rPrChange w:id="260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>(incoming)</w:delText>
          </w:r>
        </w:del>
      </w:ins>
      <w:del w:id="261" w:author="Davenport, Yunji Wu" w:date="2017-04-25T20:06:00Z">
        <w:r w:rsidRPr="000532D5" w:rsidDel="008338BB">
          <w:rPr>
            <w:rFonts w:ascii="Helvetica" w:hAnsi="Helvetica"/>
            <w:b/>
            <w:bCs/>
            <w:sz w:val="21"/>
            <w:szCs w:val="21"/>
            <w:rPrChange w:id="26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del w:id="263" w:author="Neil Wu" w:date="2017-09-15T18:42:00Z">
        <w:r w:rsidRPr="000532D5" w:rsidDel="0029499A">
          <w:rPr>
            <w:rFonts w:ascii="Helvetica" w:hAnsi="Helvetica"/>
            <w:b/>
            <w:bCs/>
            <w:sz w:val="21"/>
            <w:szCs w:val="21"/>
            <w:rPrChange w:id="26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del w:id="265" w:author="Neil Wu" w:date="2017-09-15T18:46:00Z">
        <w:r w:rsidRPr="000532D5" w:rsidDel="0086448E">
          <w:rPr>
            <w:rFonts w:ascii="Helvetica" w:hAnsi="Helvetica"/>
            <w:b/>
            <w:bCs/>
            <w:sz w:val="21"/>
            <w:szCs w:val="21"/>
            <w:rPrChange w:id="266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r w:rsidRPr="000532D5">
        <w:rPr>
          <w:rFonts w:ascii="Helvetica" w:hAnsi="Helvetica"/>
          <w:b/>
          <w:bCs/>
          <w:sz w:val="21"/>
          <w:szCs w:val="21"/>
          <w:rPrChange w:id="267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268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269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ins w:id="270" w:author="Davenport, Yunji Wu" w:date="2017-04-25T17:01:00Z">
        <w:r w:rsidR="00903087" w:rsidRPr="000532D5">
          <w:rPr>
            <w:rFonts w:ascii="Helvetica" w:hAnsi="Helvetica"/>
            <w:b/>
            <w:bCs/>
            <w:sz w:val="21"/>
            <w:szCs w:val="21"/>
            <w:rPrChange w:id="271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 xml:space="preserve">    </w:t>
        </w:r>
      </w:ins>
      <w:ins w:id="272" w:author="Neil Wu" w:date="2017-09-15T18:43:00Z">
        <w:r w:rsidR="0029499A" w:rsidRPr="000532D5">
          <w:rPr>
            <w:rFonts w:ascii="Helvetica" w:hAnsi="Helvetica"/>
            <w:b/>
            <w:bCs/>
            <w:sz w:val="21"/>
            <w:szCs w:val="21"/>
            <w:rPrChange w:id="273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  <w:t xml:space="preserve">    </w:t>
        </w:r>
      </w:ins>
      <w:ins w:id="274" w:author="Davenport, Yunji Wu" w:date="2017-04-25T17:01:00Z">
        <w:r w:rsidR="00903087" w:rsidRPr="000532D5">
          <w:rPr>
            <w:rFonts w:ascii="Helvetica" w:hAnsi="Helvetica"/>
            <w:b/>
            <w:bCs/>
            <w:sz w:val="21"/>
            <w:szCs w:val="21"/>
            <w:rPrChange w:id="275" w:author="Neil Wu" w:date="2017-10-07T01:19:00Z">
              <w:rPr>
                <w:rFonts w:ascii="Helvetica" w:hAnsi="Helvetica"/>
                <w:b/>
                <w:bCs/>
                <w:sz w:val="22"/>
                <w:szCs w:val="22"/>
              </w:rPr>
            </w:rPrChange>
          </w:rPr>
          <w:t xml:space="preserve"> </w:t>
        </w:r>
      </w:ins>
      <w:ins w:id="276" w:author="Neil Wu" w:date="2017-09-15T18:45:00Z">
        <w:r w:rsidR="0086448E" w:rsidRPr="000532D5">
          <w:rPr>
            <w:rFonts w:ascii="Helvetica" w:hAnsi="Helvetica"/>
            <w:b/>
            <w:bCs/>
            <w:sz w:val="21"/>
            <w:szCs w:val="21"/>
            <w:rPrChange w:id="277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              </w:t>
        </w:r>
        <w:r w:rsidR="0086448E" w:rsidRPr="000532D5">
          <w:rPr>
            <w:rFonts w:ascii="Helvetica" w:hAnsi="Helvetica"/>
            <w:b/>
            <w:bCs/>
            <w:sz w:val="21"/>
            <w:szCs w:val="21"/>
            <w:rPrChange w:id="278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  <w:t xml:space="preserve">     </w:t>
        </w:r>
      </w:ins>
      <w:ins w:id="279" w:author="Neil Wu" w:date="2017-09-15T18:46:00Z">
        <w:r w:rsidR="001726AA" w:rsidRPr="000532D5">
          <w:rPr>
            <w:rFonts w:ascii="Helvetica" w:hAnsi="Helvetica"/>
            <w:b/>
            <w:bCs/>
            <w:sz w:val="21"/>
            <w:szCs w:val="21"/>
            <w:rPrChange w:id="280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="001726AA" w:rsidRPr="000532D5">
          <w:rPr>
            <w:rFonts w:ascii="Helvetica" w:hAnsi="Helvetica"/>
            <w:b/>
            <w:bCs/>
            <w:sz w:val="21"/>
            <w:szCs w:val="21"/>
            <w:rPrChange w:id="281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="001726AA" w:rsidRPr="000532D5">
          <w:rPr>
            <w:rFonts w:ascii="Helvetica" w:hAnsi="Helvetica"/>
            <w:b/>
            <w:bCs/>
            <w:sz w:val="21"/>
            <w:szCs w:val="21"/>
            <w:rPrChange w:id="282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  <w:t xml:space="preserve"> </w:t>
        </w:r>
      </w:ins>
      <w:ins w:id="283" w:author="Davenport, Yunji Wu" w:date="2017-04-25T17:01:00Z">
        <w:del w:id="284" w:author="Neil Wu" w:date="2017-09-15T18:43:00Z">
          <w:r w:rsidR="00903087" w:rsidRPr="000532D5" w:rsidDel="0029499A">
            <w:rPr>
              <w:rFonts w:ascii="Helvetica" w:hAnsi="Helvetica"/>
              <w:b/>
              <w:bCs/>
              <w:sz w:val="21"/>
              <w:szCs w:val="21"/>
              <w:rPrChange w:id="285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</w:delText>
          </w:r>
        </w:del>
      </w:ins>
      <w:ins w:id="286" w:author="Davenport, Yunji Wu" w:date="2017-04-25T17:07:00Z">
        <w:del w:id="287" w:author="Neil Wu" w:date="2017-09-15T18:43:00Z">
          <w:r w:rsidR="008338BB" w:rsidRPr="000532D5" w:rsidDel="0029499A">
            <w:rPr>
              <w:rFonts w:ascii="Helvetica" w:hAnsi="Helvetica"/>
              <w:b/>
              <w:bCs/>
              <w:sz w:val="21"/>
              <w:szCs w:val="21"/>
              <w:rPrChange w:id="288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   </w:delText>
          </w:r>
        </w:del>
        <w:del w:id="289" w:author="Neil Wu" w:date="2017-09-15T18:42:00Z">
          <w:r w:rsidR="008338BB" w:rsidRPr="000532D5" w:rsidDel="0029499A">
            <w:rPr>
              <w:rFonts w:ascii="Helvetica" w:hAnsi="Helvetica"/>
              <w:b/>
              <w:bCs/>
              <w:sz w:val="21"/>
              <w:szCs w:val="21"/>
              <w:rPrChange w:id="290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   </w:delText>
          </w:r>
        </w:del>
      </w:ins>
      <w:ins w:id="291" w:author="Davenport, Yunji Wu" w:date="2017-04-25T20:12:00Z">
        <w:del w:id="292" w:author="Neil Wu" w:date="2017-09-15T18:42:00Z">
          <w:r w:rsidR="00822B34" w:rsidRPr="000532D5" w:rsidDel="0029499A">
            <w:rPr>
              <w:rFonts w:ascii="Helvetica" w:hAnsi="Helvetica"/>
              <w:b/>
              <w:bCs/>
              <w:sz w:val="21"/>
              <w:szCs w:val="21"/>
              <w:rPrChange w:id="293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</w:delText>
          </w:r>
        </w:del>
      </w:ins>
      <w:ins w:id="294" w:author="Neil Wu" w:date="2017-04-25T18:51:00Z">
        <w:del w:id="295" w:author="Davenport, Yunji Wu" w:date="2017-04-25T20:06:00Z">
          <w:r w:rsidR="0038254F" w:rsidRPr="000532D5" w:rsidDel="008338BB">
            <w:rPr>
              <w:rFonts w:ascii="Helvetica" w:hAnsi="Helvetica"/>
              <w:b/>
              <w:bCs/>
              <w:sz w:val="21"/>
              <w:szCs w:val="21"/>
              <w:rPrChange w:id="296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 </w:delText>
          </w:r>
        </w:del>
      </w:ins>
      <w:del w:id="297" w:author="Davenport, Yunji Wu" w:date="2017-04-25T17:01:00Z">
        <w:r w:rsidRPr="000532D5" w:rsidDel="00903087">
          <w:rPr>
            <w:rFonts w:ascii="Helvetica" w:hAnsi="Helvetica"/>
            <w:b/>
            <w:bCs/>
            <w:sz w:val="21"/>
            <w:szCs w:val="21"/>
            <w:rPrChange w:id="298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r w:rsidRPr="000532D5">
        <w:rPr>
          <w:rFonts w:ascii="Helvetica" w:hAnsi="Helvetica"/>
          <w:sz w:val="21"/>
          <w:szCs w:val="21"/>
          <w:rPrChange w:id="299" w:author="Neil Wu" w:date="2017-10-07T01:19:00Z">
            <w:rPr>
              <w:sz w:val="19"/>
              <w:szCs w:val="19"/>
            </w:rPr>
          </w:rPrChange>
        </w:rPr>
        <w:t xml:space="preserve">May 2017 </w:t>
      </w:r>
      <w:del w:id="300" w:author="Neil Wu" w:date="2017-04-25T18:51:00Z">
        <w:r w:rsidRPr="000532D5" w:rsidDel="0038254F">
          <w:rPr>
            <w:rFonts w:ascii="Helvetica" w:hAnsi="Helvetica"/>
            <w:sz w:val="21"/>
            <w:szCs w:val="21"/>
            <w:rPrChange w:id="301" w:author="Neil Wu" w:date="2017-10-07T01:19:00Z">
              <w:rPr>
                <w:sz w:val="19"/>
                <w:szCs w:val="19"/>
              </w:rPr>
            </w:rPrChange>
          </w:rPr>
          <w:delText>-</w:delText>
        </w:r>
      </w:del>
      <w:ins w:id="302" w:author="Davenport, Yunji Wu" w:date="2017-04-25T20:12:00Z">
        <w:del w:id="303" w:author="Neil Wu" w:date="2017-10-06T10:53:00Z">
          <w:r w:rsidR="00822B34" w:rsidRPr="000532D5" w:rsidDel="001726AA">
            <w:rPr>
              <w:rFonts w:ascii="Helvetica" w:hAnsi="Helvetica"/>
              <w:sz w:val="21"/>
              <w:szCs w:val="21"/>
              <w:rPrChange w:id="304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-</w:delText>
          </w:r>
        </w:del>
      </w:ins>
      <w:ins w:id="305" w:author="Neil Wu" w:date="2017-10-06T10:53:00Z">
        <w:r w:rsidR="001726AA" w:rsidRPr="000532D5">
          <w:rPr>
            <w:rFonts w:ascii="Helvetica" w:hAnsi="Helvetica"/>
            <w:sz w:val="21"/>
            <w:szCs w:val="21"/>
            <w:rPrChange w:id="30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–</w:t>
        </w:r>
      </w:ins>
      <w:ins w:id="307" w:author="Neil Wu" w:date="2017-04-25T18:51:00Z">
        <w:del w:id="308" w:author="Davenport, Yunji Wu" w:date="2017-04-25T20:12:00Z">
          <w:r w:rsidR="0038254F" w:rsidRPr="000532D5" w:rsidDel="00822B34">
            <w:rPr>
              <w:rFonts w:ascii="Helvetica" w:hAnsi="Helvetica"/>
              <w:sz w:val="21"/>
              <w:szCs w:val="21"/>
              <w:rPrChange w:id="309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–</w:delText>
          </w:r>
        </w:del>
      </w:ins>
      <w:r w:rsidRPr="000532D5">
        <w:rPr>
          <w:rFonts w:ascii="Helvetica" w:hAnsi="Helvetica"/>
          <w:sz w:val="21"/>
          <w:szCs w:val="21"/>
          <w:rPrChange w:id="310" w:author="Neil Wu" w:date="2017-10-07T01:19:00Z">
            <w:rPr>
              <w:sz w:val="19"/>
              <w:szCs w:val="19"/>
            </w:rPr>
          </w:rPrChange>
        </w:rPr>
        <w:t xml:space="preserve"> </w:t>
      </w:r>
      <w:del w:id="311" w:author="Neil Wu" w:date="2017-08-30T13:12:00Z">
        <w:r w:rsidRPr="000532D5" w:rsidDel="00E035BB">
          <w:rPr>
            <w:rFonts w:ascii="Helvetica" w:hAnsi="Helvetica"/>
            <w:sz w:val="21"/>
            <w:szCs w:val="21"/>
            <w:rPrChange w:id="312" w:author="Neil Wu" w:date="2017-10-07T01:19:00Z">
              <w:rPr>
                <w:sz w:val="19"/>
                <w:szCs w:val="19"/>
              </w:rPr>
            </w:rPrChange>
          </w:rPr>
          <w:delText>Aug</w:delText>
        </w:r>
      </w:del>
      <w:del w:id="313" w:author="Neil Wu" w:date="2017-04-25T18:51:00Z">
        <w:r w:rsidRPr="000532D5" w:rsidDel="0038254F">
          <w:rPr>
            <w:rFonts w:ascii="Helvetica" w:hAnsi="Helvetica"/>
            <w:sz w:val="21"/>
            <w:szCs w:val="21"/>
            <w:rPrChange w:id="314" w:author="Neil Wu" w:date="2017-10-07T01:19:00Z">
              <w:rPr>
                <w:sz w:val="19"/>
                <w:szCs w:val="19"/>
              </w:rPr>
            </w:rPrChange>
          </w:rPr>
          <w:delText>ust</w:delText>
        </w:r>
      </w:del>
      <w:del w:id="315" w:author="Neil Wu" w:date="2017-08-30T13:12:00Z">
        <w:r w:rsidRPr="000532D5" w:rsidDel="00E035BB">
          <w:rPr>
            <w:rFonts w:ascii="Helvetica" w:hAnsi="Helvetica"/>
            <w:sz w:val="21"/>
            <w:szCs w:val="21"/>
            <w:rPrChange w:id="316" w:author="Neil Wu" w:date="2017-10-07T01:19:00Z">
              <w:rPr>
                <w:sz w:val="19"/>
                <w:szCs w:val="19"/>
              </w:rPr>
            </w:rPrChange>
          </w:rPr>
          <w:delText xml:space="preserve"> 2017</w:delText>
        </w:r>
      </w:del>
      <w:ins w:id="317" w:author="Neil Wu" w:date="2017-10-06T10:53:00Z">
        <w:r w:rsidR="001726AA" w:rsidRPr="000532D5">
          <w:rPr>
            <w:rFonts w:ascii="Helvetica" w:hAnsi="Helvetica"/>
            <w:sz w:val="21"/>
            <w:szCs w:val="21"/>
            <w:rPrChange w:id="31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Aug 2017</w:t>
        </w:r>
      </w:ins>
      <w:r w:rsidRPr="000532D5">
        <w:rPr>
          <w:rFonts w:ascii="Helvetica" w:hAnsi="Helvetica"/>
          <w:sz w:val="21"/>
          <w:szCs w:val="21"/>
          <w:rPrChange w:id="319" w:author="Neil Wu" w:date="2017-10-07T01:19:00Z">
            <w:rPr>
              <w:sz w:val="19"/>
              <w:szCs w:val="19"/>
            </w:rPr>
          </w:rPrChange>
        </w:rPr>
        <w:t xml:space="preserve"> </w:t>
      </w:r>
    </w:p>
    <w:p w14:paraId="4CB8D7EF" w14:textId="20E2C395" w:rsidR="0029499A" w:rsidRPr="000532D5" w:rsidRDefault="00903087">
      <w:pPr>
        <w:pStyle w:val="p5"/>
        <w:numPr>
          <w:ilvl w:val="0"/>
          <w:numId w:val="2"/>
        </w:numPr>
        <w:ind w:left="450" w:hanging="270"/>
        <w:rPr>
          <w:ins w:id="320" w:author="Neil Wu" w:date="2017-09-18T14:55:00Z"/>
          <w:rFonts w:ascii="Helvetica" w:hAnsi="Helvetica"/>
          <w:sz w:val="22"/>
          <w:szCs w:val="22"/>
          <w:rPrChange w:id="321" w:author="Neil Wu" w:date="2017-10-07T01:19:00Z">
            <w:rPr>
              <w:ins w:id="322" w:author="Neil Wu" w:date="2017-09-18T14:55:00Z"/>
              <w:rFonts w:ascii="Helvetica" w:hAnsi="Helvetica"/>
              <w:sz w:val="21"/>
              <w:szCs w:val="21"/>
            </w:rPr>
          </w:rPrChange>
        </w:rPr>
        <w:pPrChange w:id="323" w:author="Neil Wu" w:date="2017-09-18T02:05:00Z">
          <w:pPr>
            <w:pStyle w:val="p5"/>
            <w:numPr>
              <w:numId w:val="2"/>
            </w:numPr>
            <w:ind w:left="720" w:hanging="360"/>
          </w:pPr>
        </w:pPrChange>
      </w:pPr>
      <w:ins w:id="324" w:author="Davenport, Yunji Wu" w:date="2017-04-25T16:58:00Z">
        <w:del w:id="325" w:author="Neil Wu" w:date="2017-04-25T17:57:00Z">
          <w:r w:rsidRPr="000532D5" w:rsidDel="00A22B6A">
            <w:rPr>
              <w:rFonts w:ascii="Helvetica" w:hAnsi="Helvetica"/>
              <w:sz w:val="21"/>
              <w:szCs w:val="21"/>
              <w:rPrChange w:id="326" w:author="Neil Wu" w:date="2017-10-07T01:19:00Z">
                <w:rPr>
                  <w:sz w:val="19"/>
                  <w:szCs w:val="19"/>
                </w:rPr>
              </w:rPrChange>
            </w:rPr>
            <w:delText>Programming</w:delText>
          </w:r>
        </w:del>
      </w:ins>
      <w:ins w:id="327" w:author="Neil Wu" w:date="2017-09-15T18:41:00Z">
        <w:r w:rsidR="00386B9C" w:rsidRPr="000532D5">
          <w:rPr>
            <w:rFonts w:ascii="Helvetica" w:hAnsi="Helvetica"/>
            <w:sz w:val="21"/>
            <w:szCs w:val="21"/>
            <w:rPrChange w:id="32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Developed </w:t>
        </w:r>
      </w:ins>
      <w:ins w:id="329" w:author="Neil Wu" w:date="2017-09-18T17:16:00Z">
        <w:r w:rsidR="00AC58DF" w:rsidRPr="000532D5">
          <w:rPr>
            <w:rFonts w:ascii="Helvetica" w:hAnsi="Helvetica"/>
            <w:sz w:val="21"/>
            <w:szCs w:val="21"/>
            <w:rPrChange w:id="330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an employee tracking </w:t>
        </w:r>
      </w:ins>
      <w:ins w:id="331" w:author="Neil Wu" w:date="2017-09-18T00:52:00Z">
        <w:r w:rsidR="007253E6" w:rsidRPr="000532D5">
          <w:rPr>
            <w:rFonts w:ascii="Helvetica" w:hAnsi="Helvetica"/>
            <w:sz w:val="21"/>
            <w:szCs w:val="21"/>
            <w:rPrChange w:id="33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software</w:t>
        </w:r>
      </w:ins>
      <w:ins w:id="333" w:author="Neil Wu" w:date="2017-09-18T00:56:00Z">
        <w:r w:rsidR="007C3EAC" w:rsidRPr="000532D5">
          <w:rPr>
            <w:rFonts w:ascii="Helvetica" w:hAnsi="Helvetica"/>
            <w:sz w:val="21"/>
            <w:szCs w:val="21"/>
            <w:rPrChange w:id="33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</w:ins>
      <w:ins w:id="335" w:author="Neil Wu" w:date="2017-09-18T17:16:00Z">
        <w:r w:rsidR="00AC58DF" w:rsidRPr="000532D5">
          <w:rPr>
            <w:rFonts w:ascii="Helvetica" w:hAnsi="Helvetica"/>
            <w:sz w:val="21"/>
            <w:szCs w:val="21"/>
            <w:rPrChange w:id="33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from scratch </w:t>
        </w:r>
      </w:ins>
      <w:ins w:id="337" w:author="Neil Wu" w:date="2017-09-18T00:56:00Z">
        <w:r w:rsidR="007C3EAC" w:rsidRPr="000532D5">
          <w:rPr>
            <w:rFonts w:ascii="Helvetica" w:hAnsi="Helvetica"/>
            <w:sz w:val="21"/>
            <w:szCs w:val="21"/>
            <w:rPrChange w:id="33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using </w:t>
        </w:r>
      </w:ins>
      <w:ins w:id="339" w:author="Neil Wu" w:date="2017-09-18T01:04:00Z">
        <w:r w:rsidR="007C3EAC" w:rsidRPr="000532D5">
          <w:rPr>
            <w:rFonts w:ascii="Helvetica" w:hAnsi="Helvetica"/>
            <w:sz w:val="21"/>
            <w:szCs w:val="21"/>
            <w:rPrChange w:id="340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a </w:t>
        </w:r>
      </w:ins>
      <w:ins w:id="341" w:author="Neil Wu" w:date="2017-09-18T00:56:00Z">
        <w:r w:rsidR="007C3EAC" w:rsidRPr="000532D5">
          <w:rPr>
            <w:rFonts w:ascii="Helvetica" w:hAnsi="Helvetica"/>
            <w:sz w:val="21"/>
            <w:szCs w:val="21"/>
            <w:rPrChange w:id="34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Python(Django)/</w:t>
        </w:r>
        <w:r w:rsidR="0012283A" w:rsidRPr="000532D5">
          <w:rPr>
            <w:rFonts w:ascii="Helvetica" w:hAnsi="Helvetica"/>
            <w:sz w:val="21"/>
            <w:szCs w:val="21"/>
            <w:rPrChange w:id="34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J</w:t>
        </w:r>
      </w:ins>
      <w:ins w:id="344" w:author="Neil Wu" w:date="2017-09-18T01:04:00Z">
        <w:r w:rsidR="007C3EAC" w:rsidRPr="000532D5">
          <w:rPr>
            <w:rFonts w:ascii="Helvetica" w:hAnsi="Helvetica"/>
            <w:sz w:val="21"/>
            <w:szCs w:val="21"/>
            <w:rPrChange w:id="34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S</w:t>
        </w:r>
      </w:ins>
      <w:ins w:id="346" w:author="Neil Wu" w:date="2017-09-18T01:01:00Z">
        <w:r w:rsidR="007C3EAC" w:rsidRPr="000532D5">
          <w:rPr>
            <w:rFonts w:ascii="Helvetica" w:hAnsi="Helvetica"/>
            <w:sz w:val="21"/>
            <w:szCs w:val="21"/>
            <w:rPrChange w:id="347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stack</w:t>
        </w:r>
      </w:ins>
      <w:ins w:id="348" w:author="Neil Wu" w:date="2017-09-15T18:28:00Z">
        <w:r w:rsidR="00C97DF4" w:rsidRPr="000532D5">
          <w:rPr>
            <w:rFonts w:ascii="Helvetica" w:hAnsi="Helvetica"/>
            <w:sz w:val="21"/>
            <w:szCs w:val="21"/>
            <w:rPrChange w:id="349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, </w:t>
        </w:r>
      </w:ins>
      <w:ins w:id="350" w:author="Neil Wu" w:date="2017-09-18T00:51:00Z">
        <w:r w:rsidR="007253E6" w:rsidRPr="000532D5">
          <w:rPr>
            <w:rFonts w:ascii="Helvetica" w:hAnsi="Helvetica"/>
            <w:sz w:val="21"/>
            <w:szCs w:val="21"/>
            <w:rPrChange w:id="351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which was</w:t>
        </w:r>
      </w:ins>
      <w:ins w:id="352" w:author="Neil Wu" w:date="2017-09-18T01:15:00Z">
        <w:r w:rsidR="00A603C4" w:rsidRPr="000532D5">
          <w:rPr>
            <w:rFonts w:ascii="Helvetica" w:hAnsi="Helvetica"/>
            <w:sz w:val="21"/>
            <w:szCs w:val="21"/>
            <w:rPrChange w:id="35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immediately</w:t>
        </w:r>
      </w:ins>
      <w:ins w:id="354" w:author="Neil Wu" w:date="2017-09-18T00:51:00Z">
        <w:r w:rsidR="007253E6" w:rsidRPr="000532D5">
          <w:rPr>
            <w:rFonts w:ascii="Helvetica" w:hAnsi="Helvetica"/>
            <w:sz w:val="21"/>
            <w:szCs w:val="21"/>
            <w:rPrChange w:id="35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</w:ins>
      <w:ins w:id="356" w:author="Neil Wu" w:date="2017-08-30T13:13:00Z">
        <w:r w:rsidR="0012283A" w:rsidRPr="000532D5">
          <w:rPr>
            <w:rFonts w:ascii="Helvetica" w:hAnsi="Helvetica"/>
            <w:sz w:val="21"/>
            <w:szCs w:val="21"/>
            <w:rPrChange w:id="357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used </w:t>
        </w:r>
        <w:r w:rsidR="00E035BB" w:rsidRPr="000532D5">
          <w:rPr>
            <w:rFonts w:ascii="Helvetica" w:hAnsi="Helvetica"/>
            <w:sz w:val="21"/>
            <w:szCs w:val="21"/>
            <w:rPrChange w:id="35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office-wide</w:t>
        </w:r>
      </w:ins>
      <w:ins w:id="359" w:author="Neil Wu" w:date="2017-08-30T13:14:00Z">
        <w:r w:rsidR="00C97DF4" w:rsidRPr="000532D5">
          <w:rPr>
            <w:rFonts w:ascii="Helvetica" w:hAnsi="Helvetica"/>
            <w:sz w:val="21"/>
            <w:szCs w:val="21"/>
            <w:rPrChange w:id="360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by 200</w:t>
        </w:r>
      </w:ins>
      <w:ins w:id="361" w:author="Neil Wu" w:date="2017-09-18T00:59:00Z">
        <w:r w:rsidR="0012283A" w:rsidRPr="000532D5">
          <w:rPr>
            <w:rFonts w:ascii="Helvetica" w:hAnsi="Helvetica"/>
            <w:sz w:val="21"/>
            <w:szCs w:val="21"/>
            <w:rPrChange w:id="36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+</w:t>
        </w:r>
      </w:ins>
      <w:ins w:id="363" w:author="Neil Wu" w:date="2017-08-30T13:14:00Z">
        <w:r w:rsidR="00E035BB" w:rsidRPr="000532D5">
          <w:rPr>
            <w:rFonts w:ascii="Helvetica" w:hAnsi="Helvetica"/>
            <w:sz w:val="21"/>
            <w:szCs w:val="21"/>
            <w:rPrChange w:id="36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employees</w:t>
        </w:r>
      </w:ins>
      <w:ins w:id="365" w:author="Neil Wu" w:date="2017-09-18T00:59:00Z">
        <w:r w:rsidR="0012283A" w:rsidRPr="000532D5">
          <w:rPr>
            <w:rFonts w:ascii="Helvetica" w:hAnsi="Helvetica"/>
            <w:sz w:val="21"/>
            <w:szCs w:val="21"/>
            <w:rPrChange w:id="36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</w:ins>
    </w:p>
    <w:p w14:paraId="3B169C91" w14:textId="5FCEF45A" w:rsidR="00AD4539" w:rsidRPr="000532D5" w:rsidRDefault="00AD4539">
      <w:pPr>
        <w:pStyle w:val="p5"/>
        <w:numPr>
          <w:ilvl w:val="0"/>
          <w:numId w:val="2"/>
        </w:numPr>
        <w:ind w:left="450" w:hanging="270"/>
        <w:rPr>
          <w:ins w:id="367" w:author="Neil Wu" w:date="2017-08-02T13:00:00Z"/>
          <w:rFonts w:ascii="Helvetica" w:hAnsi="Helvetica"/>
          <w:sz w:val="22"/>
          <w:szCs w:val="22"/>
          <w:rPrChange w:id="368" w:author="Neil Wu" w:date="2017-10-07T01:19:00Z">
            <w:rPr>
              <w:ins w:id="369" w:author="Neil Wu" w:date="2017-08-02T13:00:00Z"/>
              <w:rFonts w:ascii="Helvetica" w:hAnsi="Helvetica"/>
              <w:sz w:val="21"/>
              <w:szCs w:val="21"/>
            </w:rPr>
          </w:rPrChange>
        </w:rPr>
        <w:pPrChange w:id="370" w:author="Neil Wu" w:date="2017-09-18T14:55:00Z">
          <w:pPr>
            <w:pStyle w:val="p5"/>
            <w:numPr>
              <w:numId w:val="2"/>
            </w:numPr>
            <w:ind w:left="720" w:hanging="360"/>
          </w:pPr>
        </w:pPrChange>
      </w:pPr>
      <w:ins w:id="371" w:author="Neil Wu" w:date="2017-09-18T14:55:00Z">
        <w:r w:rsidRPr="000532D5">
          <w:rPr>
            <w:rFonts w:ascii="Helvetica" w:hAnsi="Helvetica"/>
            <w:sz w:val="21"/>
            <w:szCs w:val="21"/>
            <w:rPrChange w:id="37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Communicated closely with company leadership to identify and prioritize functio</w:t>
        </w:r>
        <w:r w:rsidR="00534A2A" w:rsidRPr="000532D5">
          <w:rPr>
            <w:rFonts w:ascii="Helvetica" w:hAnsi="Helvetica"/>
            <w:sz w:val="21"/>
            <w:szCs w:val="21"/>
            <w:rPrChange w:id="37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nal requirements of the project</w:t>
        </w:r>
      </w:ins>
    </w:p>
    <w:p w14:paraId="287931C7" w14:textId="743FDE2A" w:rsidR="00932BCE" w:rsidRPr="000532D5" w:rsidRDefault="004A6049">
      <w:pPr>
        <w:pStyle w:val="p5"/>
        <w:numPr>
          <w:ilvl w:val="0"/>
          <w:numId w:val="2"/>
        </w:numPr>
        <w:ind w:left="450" w:hanging="270"/>
        <w:rPr>
          <w:ins w:id="374" w:author="Neil Wu" w:date="2017-08-02T13:02:00Z"/>
          <w:rFonts w:ascii="Helvetica" w:hAnsi="Helvetica"/>
          <w:sz w:val="22"/>
          <w:szCs w:val="22"/>
          <w:rPrChange w:id="375" w:author="Neil Wu" w:date="2017-10-07T01:19:00Z">
            <w:rPr>
              <w:ins w:id="376" w:author="Neil Wu" w:date="2017-08-02T13:02:00Z"/>
              <w:rFonts w:ascii="Helvetica" w:hAnsi="Helvetica"/>
              <w:sz w:val="21"/>
              <w:szCs w:val="21"/>
            </w:rPr>
          </w:rPrChange>
        </w:rPr>
        <w:pPrChange w:id="377" w:author="Neil Wu" w:date="2017-09-18T02:05:00Z">
          <w:pPr>
            <w:pStyle w:val="p5"/>
            <w:numPr>
              <w:numId w:val="2"/>
            </w:numPr>
            <w:ind w:left="720" w:hanging="360"/>
          </w:pPr>
        </w:pPrChange>
      </w:pPr>
      <w:del w:id="378" w:author="Neil Wu" w:date="2017-09-18T01:06:00Z">
        <w:r w:rsidRPr="000532D5" w:rsidDel="007C3EAC">
          <w:rPr>
            <w:rStyle w:val="CommentReference"/>
            <w:rFonts w:ascii="Helvetica" w:hAnsi="Helvetica" w:cstheme="minorBidi"/>
            <w:color w:val="auto"/>
            <w:rPrChange w:id="379" w:author="Neil Wu" w:date="2017-10-07T01:19:00Z">
              <w:rPr>
                <w:rStyle w:val="CommentReference"/>
                <w:rFonts w:asciiTheme="minorHAnsi" w:hAnsiTheme="minorHAnsi" w:cstheme="minorBidi"/>
                <w:color w:val="auto"/>
              </w:rPr>
            </w:rPrChange>
          </w:rPr>
          <w:commentReference w:id="380"/>
        </w:r>
      </w:del>
      <w:ins w:id="381" w:author="Neil Wu" w:date="2017-09-18T01:14:00Z">
        <w:r w:rsidR="00291FE1" w:rsidRPr="000532D5">
          <w:rPr>
            <w:rFonts w:ascii="Helvetica" w:hAnsi="Helvetica"/>
            <w:sz w:val="21"/>
            <w:szCs w:val="21"/>
            <w:rPrChange w:id="38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Demonstrated final project</w:t>
        </w:r>
        <w:r w:rsidR="00A603C4" w:rsidRPr="000532D5">
          <w:rPr>
            <w:rFonts w:ascii="Helvetica" w:hAnsi="Helvetica"/>
            <w:sz w:val="21"/>
            <w:szCs w:val="21"/>
            <w:rPrChange w:id="38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to </w:t>
        </w:r>
      </w:ins>
      <w:proofErr w:type="spellStart"/>
      <w:ins w:id="384" w:author="Neil Wu" w:date="2017-09-15T18:38:00Z">
        <w:r w:rsidR="00A603C4" w:rsidRPr="000532D5">
          <w:rPr>
            <w:rFonts w:ascii="Helvetica" w:hAnsi="Helvetica"/>
            <w:sz w:val="21"/>
            <w:szCs w:val="21"/>
            <w:rPrChange w:id="38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Novetta</w:t>
        </w:r>
        <w:proofErr w:type="spellEnd"/>
        <w:r w:rsidR="00932BCE" w:rsidRPr="000532D5">
          <w:rPr>
            <w:rFonts w:ascii="Helvetica" w:hAnsi="Helvetica"/>
            <w:sz w:val="21"/>
            <w:szCs w:val="21"/>
            <w:rPrChange w:id="38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corporate </w:t>
        </w:r>
      </w:ins>
      <w:ins w:id="387" w:author="Neil Wu" w:date="2017-09-18T01:15:00Z">
        <w:r w:rsidR="00A603C4" w:rsidRPr="000532D5">
          <w:rPr>
            <w:rFonts w:ascii="Helvetica" w:hAnsi="Helvetica"/>
            <w:sz w:val="21"/>
            <w:szCs w:val="21"/>
            <w:rPrChange w:id="38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executives and system was</w:t>
        </w:r>
      </w:ins>
      <w:ins w:id="389" w:author="Neil Wu" w:date="2017-09-15T18:38:00Z">
        <w:r w:rsidR="00932BCE" w:rsidRPr="000532D5">
          <w:rPr>
            <w:rFonts w:ascii="Helvetica" w:hAnsi="Helvetica"/>
            <w:sz w:val="21"/>
            <w:szCs w:val="21"/>
            <w:rPrChange w:id="390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</w:ins>
      <w:ins w:id="391" w:author="Neil Wu" w:date="2017-09-18T01:16:00Z">
        <w:r w:rsidR="00A603C4" w:rsidRPr="000532D5">
          <w:rPr>
            <w:rFonts w:ascii="Helvetica" w:hAnsi="Helvetica"/>
            <w:sz w:val="21"/>
            <w:szCs w:val="21"/>
            <w:rPrChange w:id="39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selected as</w:t>
        </w:r>
      </w:ins>
      <w:ins w:id="393" w:author="Neil Wu" w:date="2017-09-15T18:38:00Z">
        <w:r w:rsidR="00932BCE" w:rsidRPr="000532D5">
          <w:rPr>
            <w:rFonts w:ascii="Helvetica" w:hAnsi="Helvetica"/>
            <w:sz w:val="21"/>
            <w:szCs w:val="21"/>
            <w:rPrChange w:id="39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lead candidate for new company-wide portal system, </w:t>
        </w:r>
      </w:ins>
      <w:ins w:id="395" w:author="Neil Wu" w:date="2017-09-18T01:16:00Z">
        <w:r w:rsidR="00A603C4" w:rsidRPr="000532D5">
          <w:rPr>
            <w:rFonts w:ascii="Helvetica" w:hAnsi="Helvetica"/>
            <w:sz w:val="21"/>
            <w:szCs w:val="21"/>
            <w:rPrChange w:id="39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which is projected to incre</w:t>
        </w:r>
      </w:ins>
      <w:ins w:id="397" w:author="Neil Wu" w:date="2017-09-15T18:38:00Z">
        <w:r w:rsidR="00932BCE" w:rsidRPr="000532D5">
          <w:rPr>
            <w:rFonts w:ascii="Helvetica" w:hAnsi="Helvetica"/>
            <w:sz w:val="21"/>
            <w:szCs w:val="21"/>
            <w:rPrChange w:id="39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ase </w:t>
        </w:r>
      </w:ins>
      <w:ins w:id="399" w:author="Neil Wu" w:date="2017-09-18T12:59:00Z">
        <w:r w:rsidR="00F44C66" w:rsidRPr="000532D5">
          <w:rPr>
            <w:rFonts w:ascii="Helvetica" w:hAnsi="Helvetica"/>
            <w:sz w:val="21"/>
            <w:szCs w:val="21"/>
            <w:rPrChange w:id="400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user population </w:t>
        </w:r>
      </w:ins>
      <w:ins w:id="401" w:author="Neil Wu" w:date="2017-09-15T18:38:00Z">
        <w:r w:rsidR="00932BCE" w:rsidRPr="000532D5">
          <w:rPr>
            <w:rFonts w:ascii="Helvetica" w:hAnsi="Helvetica"/>
            <w:sz w:val="21"/>
            <w:szCs w:val="21"/>
            <w:rPrChange w:id="40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to </w:t>
        </w:r>
      </w:ins>
      <w:ins w:id="403" w:author="Neil Wu" w:date="2017-09-18T13:00:00Z">
        <w:r w:rsidR="00F44C66" w:rsidRPr="000532D5">
          <w:rPr>
            <w:rFonts w:ascii="Helvetica" w:hAnsi="Helvetica"/>
            <w:sz w:val="21"/>
            <w:szCs w:val="21"/>
            <w:rPrChange w:id="40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+1000</w:t>
        </w:r>
      </w:ins>
    </w:p>
    <w:p w14:paraId="63C3F425" w14:textId="77777777" w:rsidR="00291FE1" w:rsidRPr="000532D5" w:rsidRDefault="00291FE1">
      <w:pPr>
        <w:pStyle w:val="p5"/>
        <w:rPr>
          <w:ins w:id="405" w:author="Neil Wu" w:date="2017-09-18T13:30:00Z"/>
          <w:rFonts w:ascii="Helvetica" w:hAnsi="Helvetica"/>
          <w:b/>
          <w:bCs/>
          <w:sz w:val="6"/>
          <w:szCs w:val="6"/>
          <w:rPrChange w:id="406" w:author="Neil Wu" w:date="2017-10-07T01:19:00Z">
            <w:rPr>
              <w:ins w:id="407" w:author="Neil Wu" w:date="2017-09-18T13:30:00Z"/>
              <w:rFonts w:ascii="Helvetica" w:hAnsi="Helvetica"/>
              <w:b/>
              <w:bCs/>
              <w:sz w:val="6"/>
              <w:szCs w:val="6"/>
            </w:rPr>
          </w:rPrChange>
        </w:rPr>
        <w:pPrChange w:id="408" w:author="Neil Wu" w:date="2017-09-19T11:45:00Z">
          <w:pPr>
            <w:pStyle w:val="p5"/>
            <w:numPr>
              <w:numId w:val="2"/>
            </w:numPr>
            <w:ind w:left="720" w:hanging="360"/>
          </w:pPr>
        </w:pPrChange>
      </w:pPr>
    </w:p>
    <w:p w14:paraId="65C03122" w14:textId="1EC0FFA9" w:rsidR="004D38F5" w:rsidRPr="000532D5" w:rsidDel="00C97DF4" w:rsidRDefault="00903087">
      <w:pPr>
        <w:pStyle w:val="p5"/>
        <w:numPr>
          <w:ilvl w:val="0"/>
          <w:numId w:val="2"/>
        </w:numPr>
        <w:rPr>
          <w:del w:id="409" w:author="Neil Wu" w:date="2017-09-15T18:36:00Z"/>
          <w:rFonts w:ascii="Helvetica" w:hAnsi="Helvetica"/>
          <w:sz w:val="22"/>
          <w:szCs w:val="22"/>
          <w:rPrChange w:id="410" w:author="Neil Wu" w:date="2017-10-07T01:19:00Z">
            <w:rPr>
              <w:del w:id="411" w:author="Neil Wu" w:date="2017-09-15T18:36:00Z"/>
              <w:sz w:val="19"/>
              <w:szCs w:val="19"/>
            </w:rPr>
          </w:rPrChange>
        </w:rPr>
      </w:pPr>
      <w:ins w:id="412" w:author="Davenport, Yunji Wu" w:date="2017-04-25T16:58:00Z">
        <w:del w:id="413" w:author="Neil Wu" w:date="2017-08-02T13:00:00Z">
          <w:r w:rsidRPr="000532D5" w:rsidDel="00E0361A">
            <w:rPr>
              <w:rFonts w:ascii="Helvetica" w:hAnsi="Helvetica"/>
              <w:sz w:val="21"/>
              <w:szCs w:val="21"/>
              <w:rPrChange w:id="414" w:author="Neil Wu" w:date="2017-10-07T01:19:00Z">
                <w:rPr>
                  <w:sz w:val="19"/>
                  <w:szCs w:val="19"/>
                </w:rPr>
              </w:rPrChange>
            </w:rPr>
            <w:delText xml:space="preserve"> within the </w:delText>
          </w:r>
        </w:del>
      </w:ins>
      <w:del w:id="415" w:author="Neil Wu" w:date="2017-08-02T13:00:00Z">
        <w:r w:rsidR="004D38F5" w:rsidRPr="000532D5" w:rsidDel="00E0361A">
          <w:rPr>
            <w:rFonts w:ascii="Helvetica" w:hAnsi="Helvetica"/>
            <w:sz w:val="21"/>
            <w:szCs w:val="21"/>
            <w:rPrChange w:id="416" w:author="Neil Wu" w:date="2017-10-07T01:19:00Z">
              <w:rPr>
                <w:sz w:val="19"/>
                <w:szCs w:val="19"/>
              </w:rPr>
            </w:rPrChange>
          </w:rPr>
          <w:delText>During the summer, will work within the Cyber SIGINT Discovery (CSD) Divisio</w:delText>
        </w:r>
      </w:del>
      <w:ins w:id="417" w:author="Davenport, Yunji Wu" w:date="2017-04-25T20:07:00Z">
        <w:del w:id="418" w:author="Neil Wu" w:date="2017-08-02T13:00:00Z">
          <w:r w:rsidR="009F50A3" w:rsidRPr="000532D5" w:rsidDel="00E0361A">
            <w:rPr>
              <w:rFonts w:ascii="Helvetica" w:hAnsi="Helvetica"/>
              <w:sz w:val="21"/>
              <w:szCs w:val="21"/>
              <w:rPrChange w:id="419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n</w:delText>
          </w:r>
        </w:del>
      </w:ins>
      <w:del w:id="420" w:author="Neil Wu" w:date="2017-09-15T18:36:00Z">
        <w:r w:rsidR="004D38F5" w:rsidRPr="000532D5" w:rsidDel="00C97DF4">
          <w:rPr>
            <w:rFonts w:ascii="Helvetica" w:hAnsi="Helvetica"/>
            <w:sz w:val="22"/>
            <w:szCs w:val="22"/>
            <w:rPrChange w:id="421" w:author="Neil Wu" w:date="2017-10-07T01:19:00Z">
              <w:rPr>
                <w:sz w:val="19"/>
                <w:szCs w:val="19"/>
              </w:rPr>
            </w:rPrChange>
          </w:rPr>
          <w:delText>n of Novetta</w:delText>
        </w:r>
      </w:del>
      <w:del w:id="422" w:author="Neil Wu" w:date="2017-04-25T22:05:00Z">
        <w:r w:rsidR="004D38F5" w:rsidRPr="000532D5" w:rsidDel="00EC07FE">
          <w:rPr>
            <w:rFonts w:ascii="Helvetica" w:hAnsi="Helvetica"/>
            <w:sz w:val="22"/>
            <w:szCs w:val="22"/>
            <w:rPrChange w:id="423" w:author="Neil Wu" w:date="2017-10-07T01:19:00Z">
              <w:rPr>
                <w:sz w:val="19"/>
                <w:szCs w:val="19"/>
              </w:rPr>
            </w:rPrChange>
          </w:rPr>
          <w:delText xml:space="preserve">. </w:delText>
        </w:r>
      </w:del>
    </w:p>
    <w:p w14:paraId="5DF115E2" w14:textId="62199D8D" w:rsidR="00903087" w:rsidRPr="000532D5" w:rsidDel="008F2A50" w:rsidRDefault="00903087">
      <w:pPr>
        <w:pStyle w:val="p3"/>
        <w:tabs>
          <w:tab w:val="left" w:pos="997"/>
        </w:tabs>
        <w:rPr>
          <w:ins w:id="424" w:author="Davenport, Yunji Wu" w:date="2017-04-25T17:04:00Z"/>
          <w:del w:id="425" w:author="Neil Wu" w:date="2017-09-18T12:52:00Z"/>
          <w:rFonts w:ascii="Helvetica" w:hAnsi="Helvetica"/>
          <w:b/>
          <w:bCs/>
          <w:sz w:val="6"/>
          <w:szCs w:val="6"/>
          <w:rPrChange w:id="426" w:author="Neil Wu" w:date="2017-10-07T01:19:00Z">
            <w:rPr>
              <w:ins w:id="427" w:author="Davenport, Yunji Wu" w:date="2017-04-25T17:04:00Z"/>
              <w:del w:id="428" w:author="Neil Wu" w:date="2017-09-18T12:52:00Z"/>
              <w:rFonts w:ascii="Helvetica" w:hAnsi="Helvetica"/>
              <w:b/>
              <w:bCs/>
              <w:sz w:val="22"/>
              <w:szCs w:val="22"/>
            </w:rPr>
          </w:rPrChange>
        </w:rPr>
        <w:pPrChange w:id="429" w:author="Neil Wu" w:date="2017-09-18T12:52:00Z">
          <w:pPr>
            <w:pStyle w:val="p3"/>
          </w:pPr>
        </w:pPrChange>
      </w:pPr>
    </w:p>
    <w:p w14:paraId="1929D96B" w14:textId="145815F7" w:rsidR="004D38F5" w:rsidRPr="000532D5" w:rsidRDefault="004D38F5">
      <w:pPr>
        <w:pStyle w:val="p3"/>
        <w:ind w:right="-288"/>
        <w:rPr>
          <w:rFonts w:ascii="Helvetica" w:hAnsi="Helvetica"/>
          <w:b/>
          <w:bCs/>
          <w:sz w:val="21"/>
          <w:szCs w:val="21"/>
          <w:rPrChange w:id="430" w:author="Neil Wu" w:date="2017-10-07T01:19:00Z">
            <w:rPr>
              <w:b/>
              <w:bCs/>
              <w:sz w:val="19"/>
              <w:szCs w:val="19"/>
            </w:rPr>
          </w:rPrChange>
        </w:rPr>
        <w:pPrChange w:id="431" w:author="Neil Wu" w:date="2017-09-18T13:34:00Z">
          <w:pPr>
            <w:pStyle w:val="p3"/>
          </w:pPr>
        </w:pPrChange>
      </w:pPr>
      <w:proofErr w:type="spellStart"/>
      <w:r w:rsidRPr="000532D5">
        <w:rPr>
          <w:rFonts w:ascii="Helvetica" w:hAnsi="Helvetica"/>
          <w:b/>
          <w:bCs/>
          <w:sz w:val="21"/>
          <w:szCs w:val="21"/>
          <w:rPrChange w:id="432" w:author="Neil Wu" w:date="2017-10-07T01:19:00Z">
            <w:rPr>
              <w:b/>
              <w:bCs/>
              <w:sz w:val="19"/>
              <w:szCs w:val="19"/>
            </w:rPr>
          </w:rPrChange>
        </w:rPr>
        <w:t>Pauca</w:t>
      </w:r>
      <w:proofErr w:type="spellEnd"/>
      <w:r w:rsidRPr="000532D5">
        <w:rPr>
          <w:rFonts w:ascii="Helvetica" w:hAnsi="Helvetica"/>
          <w:b/>
          <w:bCs/>
          <w:sz w:val="21"/>
          <w:szCs w:val="21"/>
          <w:rPrChange w:id="433" w:author="Neil Wu" w:date="2017-10-07T01:19:00Z">
            <w:rPr>
              <w:b/>
              <w:bCs/>
              <w:sz w:val="19"/>
              <w:szCs w:val="19"/>
            </w:rPr>
          </w:rPrChange>
        </w:rPr>
        <w:t>, Inc.</w:t>
      </w:r>
      <w:ins w:id="434" w:author="Neil Wu" w:date="2017-09-18T13:33:00Z">
        <w:r w:rsidR="00291FE1" w:rsidRPr="000532D5">
          <w:rPr>
            <w:rFonts w:ascii="Helvetica" w:hAnsi="Helvetica"/>
            <w:b/>
            <w:bCs/>
            <w:sz w:val="21"/>
            <w:szCs w:val="21"/>
            <w:rPrChange w:id="435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</w:t>
        </w:r>
      </w:ins>
      <w:ins w:id="436" w:author="Neil Wu" w:date="2017-09-18T13:51:00Z">
        <w:r w:rsidR="009A6492" w:rsidRPr="000532D5">
          <w:rPr>
            <w:rFonts w:ascii="Helvetica" w:hAnsi="Helvetica"/>
            <w:b/>
            <w:bCs/>
            <w:sz w:val="21"/>
            <w:szCs w:val="21"/>
            <w:rPrChange w:id="437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(</w:t>
        </w:r>
      </w:ins>
      <w:ins w:id="438" w:author="Neil Wu" w:date="2017-09-18T13:33:00Z">
        <w:r w:rsidR="00291FE1" w:rsidRPr="000532D5">
          <w:rPr>
            <w:rFonts w:ascii="Helvetica" w:hAnsi="Helvetica"/>
            <w:b/>
            <w:bCs/>
            <w:sz w:val="21"/>
            <w:szCs w:val="21"/>
            <w:rPrChange w:id="439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Software</w:t>
        </w:r>
      </w:ins>
      <w:ins w:id="440" w:author="Neil Wu" w:date="2017-09-18T13:35:00Z">
        <w:r w:rsidR="00291FE1" w:rsidRPr="000532D5">
          <w:rPr>
            <w:rFonts w:ascii="Helvetica" w:hAnsi="Helvetica"/>
            <w:b/>
            <w:bCs/>
            <w:sz w:val="21"/>
            <w:szCs w:val="21"/>
            <w:rPrChange w:id="441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S</w:t>
        </w:r>
      </w:ins>
      <w:ins w:id="442" w:author="Neil Wu" w:date="2017-09-18T13:51:00Z">
        <w:r w:rsidR="009A6492" w:rsidRPr="000532D5">
          <w:rPr>
            <w:rFonts w:ascii="Helvetica" w:hAnsi="Helvetica"/>
            <w:b/>
            <w:bCs/>
            <w:sz w:val="21"/>
            <w:szCs w:val="21"/>
            <w:rPrChange w:id="443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tartup)</w:t>
        </w:r>
      </w:ins>
      <w:r w:rsidRPr="000532D5">
        <w:rPr>
          <w:rFonts w:ascii="Helvetica" w:hAnsi="Helvetica"/>
          <w:b/>
          <w:bCs/>
          <w:sz w:val="21"/>
          <w:szCs w:val="21"/>
          <w:rPrChange w:id="444" w:author="Neil Wu" w:date="2017-10-07T01:19:00Z">
            <w:rPr>
              <w:b/>
              <w:bCs/>
              <w:sz w:val="19"/>
              <w:szCs w:val="19"/>
            </w:rPr>
          </w:rPrChange>
        </w:rPr>
        <w:t xml:space="preserve"> </w:t>
      </w:r>
      <w:r w:rsidRPr="000532D5">
        <w:rPr>
          <w:rFonts w:ascii="Helvetica" w:hAnsi="Helvetica"/>
          <w:b/>
          <w:bCs/>
          <w:sz w:val="21"/>
          <w:szCs w:val="21"/>
          <w:rPrChange w:id="445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446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447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448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449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450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451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r w:rsidRPr="000532D5">
        <w:rPr>
          <w:rFonts w:ascii="Helvetica" w:hAnsi="Helvetica"/>
          <w:b/>
          <w:bCs/>
          <w:sz w:val="21"/>
          <w:szCs w:val="21"/>
          <w:rPrChange w:id="452" w:author="Neil Wu" w:date="2017-10-07T01:19:00Z">
            <w:rPr>
              <w:b/>
              <w:bCs/>
              <w:sz w:val="19"/>
              <w:szCs w:val="19"/>
            </w:rPr>
          </w:rPrChange>
        </w:rPr>
        <w:tab/>
      </w:r>
      <w:ins w:id="453" w:author="Neil Wu" w:date="2017-09-18T13:34:00Z">
        <w:r w:rsidR="00F357F6" w:rsidRPr="000532D5">
          <w:rPr>
            <w:rFonts w:ascii="Helvetica" w:hAnsi="Helvetica"/>
            <w:b/>
            <w:bCs/>
            <w:sz w:val="21"/>
            <w:szCs w:val="21"/>
            <w:rPrChange w:id="454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               </w:t>
        </w:r>
      </w:ins>
      <w:del w:id="455" w:author="Neil Wu" w:date="2017-09-18T13:34:00Z">
        <w:r w:rsidRPr="000532D5" w:rsidDel="00291FE1">
          <w:rPr>
            <w:rFonts w:ascii="Helvetica" w:hAnsi="Helvetica"/>
            <w:b/>
            <w:bCs/>
            <w:sz w:val="21"/>
            <w:szCs w:val="21"/>
            <w:rPrChange w:id="456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91FE1">
          <w:rPr>
            <w:rFonts w:ascii="Helvetica" w:hAnsi="Helvetica"/>
            <w:b/>
            <w:bCs/>
            <w:sz w:val="21"/>
            <w:szCs w:val="21"/>
            <w:rPrChange w:id="457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</w:delText>
        </w:r>
      </w:del>
      <w:ins w:id="458" w:author="Davenport, Yunji Wu" w:date="2017-04-25T17:01:00Z">
        <w:del w:id="459" w:author="Neil Wu" w:date="2017-09-18T13:34:00Z">
          <w:r w:rsidR="00903087" w:rsidRPr="000532D5" w:rsidDel="00291FE1">
            <w:rPr>
              <w:rFonts w:ascii="Helvetica" w:hAnsi="Helvetica"/>
              <w:b/>
              <w:bCs/>
              <w:sz w:val="21"/>
              <w:szCs w:val="21"/>
              <w:rPrChange w:id="460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461" w:author="Davenport, Yunji Wu" w:date="2017-04-25T17:08:00Z">
        <w:del w:id="462" w:author="Neil Wu" w:date="2017-09-18T13:34:00Z">
          <w:r w:rsidR="00903087" w:rsidRPr="000532D5" w:rsidDel="00291FE1">
            <w:rPr>
              <w:rFonts w:ascii="Helvetica" w:hAnsi="Helvetica"/>
              <w:b/>
              <w:bCs/>
              <w:sz w:val="21"/>
              <w:szCs w:val="21"/>
              <w:rPrChange w:id="463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291FE1">
            <w:rPr>
              <w:rFonts w:ascii="Helvetica" w:hAnsi="Helvetica"/>
              <w:b/>
              <w:bCs/>
              <w:sz w:val="21"/>
              <w:szCs w:val="21"/>
              <w:rPrChange w:id="464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del w:id="465" w:author="Davenport, Yunji Wu" w:date="2017-04-25T17:01:00Z">
        <w:r w:rsidRPr="000532D5" w:rsidDel="00903087">
          <w:rPr>
            <w:rFonts w:ascii="Helvetica" w:hAnsi="Helvetica"/>
            <w:b/>
            <w:bCs/>
            <w:sz w:val="21"/>
            <w:szCs w:val="21"/>
            <w:rPrChange w:id="466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</w:delText>
        </w:r>
      </w:del>
      <w:r w:rsidRPr="000532D5">
        <w:rPr>
          <w:rFonts w:ascii="Helvetica" w:hAnsi="Helvetica"/>
          <w:b/>
          <w:bCs/>
          <w:sz w:val="21"/>
          <w:szCs w:val="21"/>
          <w:rPrChange w:id="467" w:author="Neil Wu" w:date="2017-10-07T01:19:00Z">
            <w:rPr>
              <w:b/>
              <w:bCs/>
              <w:sz w:val="19"/>
              <w:szCs w:val="19"/>
            </w:rPr>
          </w:rPrChange>
        </w:rPr>
        <w:t>Durham, NC</w:t>
      </w:r>
    </w:p>
    <w:p w14:paraId="75869F35" w14:textId="6AA9AEED" w:rsidR="004D38F5" w:rsidRPr="000532D5" w:rsidRDefault="009A6492">
      <w:pPr>
        <w:pStyle w:val="p3"/>
        <w:ind w:right="-108"/>
        <w:rPr>
          <w:rFonts w:ascii="Helvetica" w:hAnsi="Helvetica"/>
          <w:sz w:val="21"/>
          <w:szCs w:val="21"/>
          <w:rPrChange w:id="468" w:author="Neil Wu" w:date="2017-10-07T01:19:00Z">
            <w:rPr>
              <w:sz w:val="19"/>
              <w:szCs w:val="19"/>
            </w:rPr>
          </w:rPrChange>
        </w:rPr>
        <w:pPrChange w:id="469" w:author="Neil Wu" w:date="2017-09-18T02:06:00Z">
          <w:pPr>
            <w:pStyle w:val="p3"/>
          </w:pPr>
        </w:pPrChange>
      </w:pPr>
      <w:ins w:id="470" w:author="Neil Wu" w:date="2017-09-18T13:51:00Z">
        <w:r w:rsidRPr="000532D5">
          <w:rPr>
            <w:rFonts w:ascii="Helvetica" w:hAnsi="Helvetica"/>
            <w:i/>
            <w:iCs/>
            <w:sz w:val="21"/>
            <w:szCs w:val="21"/>
            <w:rPrChange w:id="471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>Co-Founder</w:t>
        </w:r>
      </w:ins>
      <w:ins w:id="472" w:author="Neil Wu" w:date="2017-09-29T02:35:00Z">
        <w:r w:rsidR="005E73E3" w:rsidRPr="000532D5">
          <w:rPr>
            <w:rFonts w:ascii="Helvetica" w:hAnsi="Helvetica"/>
            <w:i/>
            <w:iCs/>
            <w:sz w:val="21"/>
            <w:szCs w:val="21"/>
            <w:rPrChange w:id="473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 and Chief Operating Officer</w:t>
        </w:r>
      </w:ins>
      <w:del w:id="474" w:author="Neil Wu" w:date="2017-09-18T13:51:00Z">
        <w:r w:rsidR="004D38F5" w:rsidRPr="000532D5" w:rsidDel="009A6492">
          <w:rPr>
            <w:rFonts w:ascii="Helvetica" w:hAnsi="Helvetica"/>
            <w:i/>
            <w:iCs/>
            <w:sz w:val="21"/>
            <w:szCs w:val="21"/>
            <w:rPrChange w:id="475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Chief Operations Officer</w:delText>
        </w:r>
      </w:del>
      <w:del w:id="476" w:author="Neil Wu" w:date="2017-09-29T02:35:00Z">
        <w:r w:rsidR="004D38F5" w:rsidRPr="000532D5" w:rsidDel="005E73E3">
          <w:rPr>
            <w:rFonts w:ascii="Helvetica" w:hAnsi="Helvetica"/>
            <w:i/>
            <w:iCs/>
            <w:sz w:val="21"/>
            <w:szCs w:val="21"/>
            <w:rPrChange w:id="477" w:author="Neil Wu" w:date="2017-10-07T01:19:00Z">
              <w:rPr>
                <w:i/>
                <w:iCs/>
                <w:sz w:val="19"/>
                <w:szCs w:val="19"/>
              </w:rPr>
            </w:rPrChange>
          </w:rPr>
          <w:tab/>
        </w:r>
        <w:r w:rsidR="004D38F5" w:rsidRPr="000532D5" w:rsidDel="005E73E3">
          <w:rPr>
            <w:rFonts w:ascii="Helvetica" w:hAnsi="Helvetica"/>
            <w:i/>
            <w:iCs/>
            <w:sz w:val="21"/>
            <w:szCs w:val="21"/>
            <w:rPrChange w:id="478" w:author="Neil Wu" w:date="2017-10-07T01:19:00Z">
              <w:rPr>
                <w:i/>
                <w:iCs/>
                <w:sz w:val="19"/>
                <w:szCs w:val="19"/>
              </w:rPr>
            </w:rPrChange>
          </w:rPr>
          <w:tab/>
        </w:r>
      </w:del>
      <w:r w:rsidR="004D38F5" w:rsidRPr="000532D5">
        <w:rPr>
          <w:rFonts w:ascii="Helvetica" w:hAnsi="Helvetica"/>
          <w:i/>
          <w:iCs/>
          <w:sz w:val="21"/>
          <w:szCs w:val="21"/>
          <w:rPrChange w:id="479" w:author="Neil Wu" w:date="2017-10-07T01:19:00Z">
            <w:rPr>
              <w:i/>
              <w:i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i/>
          <w:iCs/>
          <w:sz w:val="21"/>
          <w:szCs w:val="21"/>
          <w:rPrChange w:id="480" w:author="Neil Wu" w:date="2017-10-07T01:19:00Z">
            <w:rPr>
              <w:i/>
              <w:i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i/>
          <w:iCs/>
          <w:sz w:val="21"/>
          <w:szCs w:val="21"/>
          <w:rPrChange w:id="481" w:author="Neil Wu" w:date="2017-10-07T01:19:00Z">
            <w:rPr>
              <w:i/>
              <w:i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i/>
          <w:iCs/>
          <w:sz w:val="21"/>
          <w:szCs w:val="21"/>
          <w:rPrChange w:id="482" w:author="Neil Wu" w:date="2017-10-07T01:19:00Z">
            <w:rPr>
              <w:i/>
              <w:iCs/>
              <w:sz w:val="19"/>
              <w:szCs w:val="19"/>
            </w:rPr>
          </w:rPrChange>
        </w:rPr>
        <w:tab/>
      </w:r>
      <w:r w:rsidR="004D38F5" w:rsidRPr="000532D5">
        <w:rPr>
          <w:rFonts w:ascii="Helvetica" w:hAnsi="Helvetica"/>
          <w:i/>
          <w:iCs/>
          <w:sz w:val="21"/>
          <w:szCs w:val="21"/>
          <w:rPrChange w:id="483" w:author="Neil Wu" w:date="2017-10-07T01:19:00Z">
            <w:rPr>
              <w:i/>
              <w:iCs/>
              <w:sz w:val="19"/>
              <w:szCs w:val="19"/>
            </w:rPr>
          </w:rPrChange>
        </w:rPr>
        <w:tab/>
      </w:r>
      <w:ins w:id="484" w:author="Davenport, Yunji Wu" w:date="2017-04-25T17:04:00Z">
        <w:r w:rsidR="00903087" w:rsidRPr="000532D5">
          <w:rPr>
            <w:rFonts w:ascii="Helvetica" w:hAnsi="Helvetica"/>
            <w:i/>
            <w:iCs/>
            <w:sz w:val="21"/>
            <w:szCs w:val="21"/>
            <w:rPrChange w:id="485" w:author="Neil Wu" w:date="2017-10-07T01:19:00Z">
              <w:rPr>
                <w:rFonts w:ascii="Helvetica" w:hAnsi="Helvetica"/>
                <w:i/>
                <w:iCs/>
                <w:sz w:val="22"/>
                <w:szCs w:val="22"/>
              </w:rPr>
            </w:rPrChange>
          </w:rPr>
          <w:t xml:space="preserve"> </w:t>
        </w:r>
      </w:ins>
      <w:ins w:id="486" w:author="Davenport, Yunji Wu" w:date="2017-04-25T17:08:00Z">
        <w:r w:rsidR="00903087" w:rsidRPr="000532D5">
          <w:rPr>
            <w:rFonts w:ascii="Helvetica" w:hAnsi="Helvetica"/>
            <w:i/>
            <w:iCs/>
            <w:sz w:val="21"/>
            <w:szCs w:val="21"/>
            <w:rPrChange w:id="487" w:author="Neil Wu" w:date="2017-10-07T01:19:00Z">
              <w:rPr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</w:r>
        <w:r w:rsidR="00903087" w:rsidRPr="000532D5">
          <w:rPr>
            <w:rFonts w:ascii="Helvetica" w:hAnsi="Helvetica"/>
            <w:i/>
            <w:iCs/>
            <w:sz w:val="21"/>
            <w:szCs w:val="21"/>
            <w:rPrChange w:id="488" w:author="Neil Wu" w:date="2017-10-07T01:19:00Z">
              <w:rPr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  <w:t xml:space="preserve"> </w:t>
        </w:r>
      </w:ins>
      <w:del w:id="489" w:author="Davenport, Yunji Wu" w:date="2017-04-25T17:04:00Z">
        <w:r w:rsidR="004D38F5" w:rsidRPr="000532D5" w:rsidDel="00903087">
          <w:rPr>
            <w:rFonts w:ascii="Helvetica" w:hAnsi="Helvetica"/>
            <w:i/>
            <w:iCs/>
            <w:sz w:val="21"/>
            <w:szCs w:val="21"/>
            <w:rPrChange w:id="490" w:author="Neil Wu" w:date="2017-10-07T01:19:00Z">
              <w:rPr>
                <w:i/>
                <w:iCs/>
                <w:sz w:val="19"/>
                <w:szCs w:val="19"/>
              </w:rPr>
            </w:rPrChange>
          </w:rPr>
          <w:tab/>
          <w:delText xml:space="preserve">       </w:delText>
        </w:r>
      </w:del>
      <w:del w:id="491" w:author="Neil Wu" w:date="2017-09-18T13:51:00Z">
        <w:r w:rsidR="004D38F5" w:rsidRPr="000532D5" w:rsidDel="009A6492">
          <w:rPr>
            <w:rStyle w:val="apple-converted-space"/>
            <w:rFonts w:ascii="Helvetica" w:hAnsi="Helvetica"/>
            <w:i/>
            <w:iCs/>
            <w:sz w:val="21"/>
            <w:szCs w:val="21"/>
            <w:rPrChange w:id="492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> </w:delText>
        </w:r>
      </w:del>
      <w:ins w:id="493" w:author="Davenport, Yunji Wu" w:date="2017-04-25T20:06:00Z">
        <w:del w:id="494" w:author="Neil Wu" w:date="2017-09-18T13:51:00Z">
          <w:r w:rsidR="008338BB" w:rsidRPr="000532D5" w:rsidDel="009A6492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495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496" w:author="Neil Wu" w:date="2017-09-18T02:06:00Z">
        <w:r w:rsidR="00FD63DF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497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 </w:t>
        </w:r>
      </w:ins>
      <w:ins w:id="498" w:author="Neil Wu" w:date="2017-09-18T13:51:00Z">
        <w:r w:rsidR="005E73E3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499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  </w:t>
        </w:r>
        <w:r w:rsidR="00F357F6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500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 </w:t>
        </w:r>
      </w:ins>
      <w:r w:rsidR="004D38F5" w:rsidRPr="000532D5">
        <w:rPr>
          <w:rFonts w:ascii="Helvetica" w:hAnsi="Helvetica"/>
          <w:sz w:val="21"/>
          <w:szCs w:val="21"/>
          <w:rPrChange w:id="501" w:author="Neil Wu" w:date="2017-10-07T01:19:00Z">
            <w:rPr>
              <w:sz w:val="19"/>
              <w:szCs w:val="19"/>
            </w:rPr>
          </w:rPrChange>
        </w:rPr>
        <w:t>Dec</w:t>
      </w:r>
      <w:ins w:id="502" w:author="Davenport, Yunji Wu" w:date="2017-04-25T20:06:00Z">
        <w:r w:rsidR="008338BB" w:rsidRPr="000532D5">
          <w:rPr>
            <w:rFonts w:ascii="Helvetica" w:hAnsi="Helvetica"/>
            <w:sz w:val="21"/>
            <w:szCs w:val="21"/>
            <w:rPrChange w:id="503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</w:t>
        </w:r>
      </w:ins>
      <w:del w:id="504" w:author="Davenport, Yunji Wu" w:date="2017-04-25T20:06:00Z">
        <w:r w:rsidR="004D38F5" w:rsidRPr="000532D5" w:rsidDel="008338BB">
          <w:rPr>
            <w:rFonts w:ascii="Helvetica" w:hAnsi="Helvetica"/>
            <w:sz w:val="21"/>
            <w:szCs w:val="21"/>
            <w:rPrChange w:id="505" w:author="Neil Wu" w:date="2017-10-07T01:19:00Z">
              <w:rPr>
                <w:sz w:val="19"/>
                <w:szCs w:val="19"/>
              </w:rPr>
            </w:rPrChange>
          </w:rPr>
          <w:delText xml:space="preserve">. </w:delText>
        </w:r>
      </w:del>
      <w:r w:rsidR="004D38F5" w:rsidRPr="000532D5">
        <w:rPr>
          <w:rFonts w:ascii="Helvetica" w:hAnsi="Helvetica"/>
          <w:sz w:val="21"/>
          <w:szCs w:val="21"/>
          <w:rPrChange w:id="506" w:author="Neil Wu" w:date="2017-10-07T01:19:00Z">
            <w:rPr>
              <w:sz w:val="19"/>
              <w:szCs w:val="19"/>
            </w:rPr>
          </w:rPrChange>
        </w:rPr>
        <w:t xml:space="preserve">2016 </w:t>
      </w:r>
      <w:del w:id="507" w:author="Davenport, Yunji Wu" w:date="2017-04-25T20:12:00Z">
        <w:r w:rsidR="004D38F5" w:rsidRPr="000532D5" w:rsidDel="00822B34">
          <w:rPr>
            <w:rFonts w:ascii="Helvetica" w:hAnsi="Helvetica"/>
            <w:sz w:val="21"/>
            <w:szCs w:val="21"/>
            <w:rPrChange w:id="508" w:author="Neil Wu" w:date="2017-10-07T01:19:00Z">
              <w:rPr>
                <w:sz w:val="19"/>
                <w:szCs w:val="19"/>
              </w:rPr>
            </w:rPrChange>
          </w:rPr>
          <w:delText>-</w:delText>
        </w:r>
      </w:del>
      <w:ins w:id="509" w:author="Davenport, Yunji Wu" w:date="2017-04-25T20:12:00Z">
        <w:r w:rsidR="00822B34" w:rsidRPr="000532D5">
          <w:rPr>
            <w:rFonts w:ascii="Helvetica" w:hAnsi="Helvetica"/>
            <w:sz w:val="21"/>
            <w:szCs w:val="21"/>
            <w:rPrChange w:id="510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- </w:t>
        </w:r>
      </w:ins>
      <w:del w:id="511" w:author="Davenport, Yunji Wu" w:date="2017-04-25T20:12:00Z">
        <w:r w:rsidR="004D38F5" w:rsidRPr="000532D5" w:rsidDel="00822B34">
          <w:rPr>
            <w:rFonts w:ascii="Helvetica" w:hAnsi="Helvetica"/>
            <w:sz w:val="21"/>
            <w:szCs w:val="21"/>
            <w:rPrChange w:id="512" w:author="Neil Wu" w:date="2017-10-07T01:19:00Z">
              <w:rPr>
                <w:sz w:val="19"/>
                <w:szCs w:val="19"/>
              </w:rPr>
            </w:rPrChange>
          </w:rPr>
          <w:delText xml:space="preserve"> </w:delText>
        </w:r>
      </w:del>
      <w:r w:rsidR="004D38F5" w:rsidRPr="000532D5">
        <w:rPr>
          <w:rFonts w:ascii="Helvetica" w:hAnsi="Helvetica"/>
          <w:sz w:val="21"/>
          <w:szCs w:val="21"/>
          <w:rPrChange w:id="513" w:author="Neil Wu" w:date="2017-10-07T01:19:00Z">
            <w:rPr>
              <w:sz w:val="19"/>
              <w:szCs w:val="19"/>
            </w:rPr>
          </w:rPrChange>
        </w:rPr>
        <w:t>Present</w:t>
      </w:r>
      <w:r w:rsidR="004D38F5" w:rsidRPr="000532D5">
        <w:rPr>
          <w:rStyle w:val="apple-converted-space"/>
          <w:rFonts w:ascii="Helvetica" w:hAnsi="Helvetica"/>
          <w:sz w:val="21"/>
          <w:szCs w:val="21"/>
          <w:rPrChange w:id="514" w:author="Neil Wu" w:date="2017-10-07T01:19:00Z">
            <w:rPr>
              <w:rStyle w:val="apple-converted-space"/>
              <w:sz w:val="19"/>
              <w:szCs w:val="19"/>
            </w:rPr>
          </w:rPrChange>
        </w:rPr>
        <w:t> </w:t>
      </w:r>
    </w:p>
    <w:p w14:paraId="5489D149" w14:textId="4D05AC66" w:rsidR="00084E18" w:rsidRPr="000532D5" w:rsidRDefault="004D38F5">
      <w:pPr>
        <w:pStyle w:val="p3"/>
        <w:numPr>
          <w:ilvl w:val="0"/>
          <w:numId w:val="2"/>
        </w:numPr>
        <w:ind w:left="450" w:hanging="270"/>
        <w:rPr>
          <w:ins w:id="515" w:author="Neil Wu" w:date="2017-08-30T13:34:00Z"/>
          <w:rFonts w:ascii="Helvetica" w:hAnsi="Helvetica"/>
          <w:sz w:val="21"/>
          <w:szCs w:val="21"/>
          <w:rPrChange w:id="516" w:author="Neil Wu" w:date="2017-10-07T01:19:00Z">
            <w:rPr>
              <w:ins w:id="517" w:author="Neil Wu" w:date="2017-08-30T13:34:00Z"/>
              <w:rFonts w:ascii="Helvetica" w:hAnsi="Helvetica"/>
              <w:sz w:val="21"/>
              <w:szCs w:val="21"/>
            </w:rPr>
          </w:rPrChange>
        </w:rPr>
        <w:pPrChange w:id="518" w:author="Neil Wu" w:date="2017-09-18T02:06:00Z">
          <w:pPr>
            <w:pStyle w:val="p3"/>
          </w:pPr>
        </w:pPrChange>
      </w:pPr>
      <w:del w:id="519" w:author="Neil Wu" w:date="2017-04-25T17:59:00Z">
        <w:r w:rsidRPr="000532D5" w:rsidDel="0016334A">
          <w:rPr>
            <w:rFonts w:ascii="Helvetica" w:hAnsi="Helvetica"/>
            <w:sz w:val="21"/>
            <w:szCs w:val="21"/>
            <w:rPrChange w:id="520" w:author="Neil Wu" w:date="2017-10-07T01:19:00Z">
              <w:rPr>
                <w:sz w:val="19"/>
                <w:szCs w:val="19"/>
              </w:rPr>
            </w:rPrChange>
          </w:rPr>
          <w:delText xml:space="preserve">Utilize </w:delText>
        </w:r>
      </w:del>
      <w:ins w:id="521" w:author="Neil Wu" w:date="2017-04-25T17:59:00Z">
        <w:del w:id="522" w:author="Davenport, Yunji Wu" w:date="2017-04-25T19:56:00Z">
          <w:r w:rsidR="000D66D9" w:rsidRPr="000532D5" w:rsidDel="008338BB">
            <w:rPr>
              <w:rFonts w:ascii="Helvetica" w:hAnsi="Helvetica"/>
              <w:sz w:val="21"/>
              <w:szCs w:val="21"/>
              <w:rPrChange w:id="523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Manage</w:delText>
          </w:r>
        </w:del>
      </w:ins>
      <w:ins w:id="524" w:author="Neil Wu" w:date="2017-04-25T18:19:00Z">
        <w:del w:id="525" w:author="Davenport, Yunji Wu" w:date="2017-04-25T19:56:00Z">
          <w:r w:rsidR="000D66D9" w:rsidRPr="000532D5" w:rsidDel="008338BB">
            <w:rPr>
              <w:rFonts w:ascii="Helvetica" w:hAnsi="Helvetica"/>
              <w:sz w:val="21"/>
              <w:szCs w:val="21"/>
              <w:rPrChange w:id="526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d </w:delText>
          </w:r>
        </w:del>
      </w:ins>
      <w:ins w:id="527" w:author="Neil Wu" w:date="2017-04-25T18:43:00Z">
        <w:del w:id="528" w:author="Davenport, Yunji Wu" w:date="2017-04-25T19:56:00Z">
          <w:r w:rsidR="00A55995" w:rsidRPr="000532D5" w:rsidDel="008338BB">
            <w:rPr>
              <w:rFonts w:ascii="Helvetica" w:hAnsi="Helvetica"/>
              <w:sz w:val="21"/>
              <w:szCs w:val="21"/>
              <w:rPrChange w:id="529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an</w:delText>
          </w:r>
        </w:del>
      </w:ins>
      <w:ins w:id="530" w:author="Neil Wu" w:date="2017-04-25T17:59:00Z">
        <w:del w:id="531" w:author="Davenport, Yunji Wu" w:date="2017-04-25T19:56:00Z">
          <w:r w:rsidR="0016334A" w:rsidRPr="000532D5" w:rsidDel="008338BB">
            <w:rPr>
              <w:rFonts w:ascii="Helvetica" w:hAnsi="Helvetica"/>
              <w:sz w:val="21"/>
              <w:szCs w:val="21"/>
              <w:rPrChange w:id="532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533" w:author="Neil Wu" w:date="2017-04-25T18:42:00Z">
        <w:del w:id="534" w:author="Davenport, Yunji Wu" w:date="2017-04-25T19:56:00Z">
          <w:r w:rsidR="00A55995" w:rsidRPr="000532D5" w:rsidDel="008338BB">
            <w:rPr>
              <w:rFonts w:ascii="Helvetica" w:hAnsi="Helvetica"/>
              <w:sz w:val="21"/>
              <w:szCs w:val="21"/>
              <w:rPrChange w:id="535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optimal</w:delText>
          </w:r>
        </w:del>
      </w:ins>
      <w:ins w:id="536" w:author="Neil Wu" w:date="2017-04-25T17:59:00Z">
        <w:del w:id="537" w:author="Davenport, Yunji Wu" w:date="2017-04-25T19:56:00Z">
          <w:r w:rsidR="0016334A" w:rsidRPr="000532D5" w:rsidDel="008338BB">
            <w:rPr>
              <w:rFonts w:ascii="Helvetica" w:hAnsi="Helvetica"/>
              <w:sz w:val="21"/>
              <w:szCs w:val="21"/>
              <w:rPrChange w:id="538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trajectory for the company</w:delText>
          </w:r>
        </w:del>
      </w:ins>
      <w:ins w:id="539" w:author="Neil Wu" w:date="2017-04-25T18:00:00Z">
        <w:del w:id="540" w:author="Davenport, Yunji Wu" w:date="2017-04-25T19:56:00Z">
          <w:r w:rsidR="0016334A" w:rsidRPr="000532D5" w:rsidDel="008338BB">
            <w:rPr>
              <w:rFonts w:ascii="Helvetica" w:hAnsi="Helvetica"/>
              <w:sz w:val="21"/>
              <w:szCs w:val="21"/>
              <w:rPrChange w:id="541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’s busine</w:delText>
          </w:r>
          <w:r w:rsidR="000D66D9" w:rsidRPr="000532D5" w:rsidDel="008338BB">
            <w:rPr>
              <w:rFonts w:ascii="Helvetica" w:hAnsi="Helvetica"/>
              <w:sz w:val="21"/>
              <w:szCs w:val="21"/>
              <w:rPrChange w:id="542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ss </w:delText>
          </w:r>
          <w:r w:rsidR="00B706F7" w:rsidRPr="000532D5" w:rsidDel="008338BB">
            <w:rPr>
              <w:rFonts w:ascii="Helvetica" w:hAnsi="Helvetica"/>
              <w:sz w:val="21"/>
              <w:szCs w:val="21"/>
              <w:rPrChange w:id="543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goals</w:delText>
          </w:r>
        </w:del>
      </w:ins>
      <w:ins w:id="544" w:author="Neil Wu" w:date="2017-04-25T18:26:00Z">
        <w:del w:id="545" w:author="Davenport, Yunji Wu" w:date="2017-04-25T19:56:00Z">
          <w:r w:rsidR="00B706F7" w:rsidRPr="000532D5" w:rsidDel="008338BB">
            <w:rPr>
              <w:rFonts w:ascii="Helvetica" w:hAnsi="Helvetica"/>
              <w:sz w:val="21"/>
              <w:szCs w:val="21"/>
              <w:rPrChange w:id="546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by </w:delText>
          </w:r>
        </w:del>
      </w:ins>
      <w:ins w:id="547" w:author="Neil Wu" w:date="2017-04-25T18:33:00Z">
        <w:del w:id="548" w:author="Davenport, Yunji Wu" w:date="2017-04-25T19:56:00Z">
          <w:r w:rsidR="00154372" w:rsidRPr="000532D5" w:rsidDel="008338BB">
            <w:rPr>
              <w:rFonts w:ascii="Helvetica" w:hAnsi="Helvetica"/>
              <w:sz w:val="21"/>
              <w:szCs w:val="21"/>
              <w:rPrChange w:id="549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p</w:delText>
          </w:r>
        </w:del>
      </w:ins>
      <w:ins w:id="550" w:author="Davenport, Yunji Wu" w:date="2017-04-25T19:56:00Z">
        <w:r w:rsidR="008338BB" w:rsidRPr="000532D5">
          <w:rPr>
            <w:rFonts w:ascii="Helvetica" w:hAnsi="Helvetica"/>
            <w:sz w:val="21"/>
            <w:szCs w:val="21"/>
            <w:rPrChange w:id="551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>P</w:t>
        </w:r>
      </w:ins>
      <w:ins w:id="552" w:author="Neil Wu" w:date="2017-04-25T18:33:00Z">
        <w:r w:rsidR="00154372" w:rsidRPr="000532D5">
          <w:rPr>
            <w:rFonts w:ascii="Helvetica" w:hAnsi="Helvetica"/>
            <w:sz w:val="21"/>
            <w:szCs w:val="21"/>
            <w:rPrChange w:id="553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>erform</w:t>
        </w:r>
      </w:ins>
      <w:ins w:id="554" w:author="Neil Wu" w:date="2017-04-25T23:21:00Z">
        <w:r w:rsidR="009C0DAB" w:rsidRPr="000532D5">
          <w:rPr>
            <w:rFonts w:ascii="Helvetica" w:hAnsi="Helvetica"/>
            <w:sz w:val="21"/>
            <w:szCs w:val="21"/>
            <w:rPrChange w:id="55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ed</w:t>
        </w:r>
      </w:ins>
      <w:ins w:id="556" w:author="Neil Wu" w:date="2017-04-25T18:33:00Z">
        <w:del w:id="557" w:author="Davenport, Yunji Wu" w:date="2017-04-25T19:56:00Z">
          <w:r w:rsidR="00154372" w:rsidRPr="000532D5" w:rsidDel="008338BB">
            <w:rPr>
              <w:rFonts w:ascii="Helvetica" w:hAnsi="Helvetica"/>
              <w:sz w:val="21"/>
              <w:szCs w:val="21"/>
              <w:rPrChange w:id="558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ing</w:delText>
          </w:r>
        </w:del>
        <w:r w:rsidR="00154372" w:rsidRPr="000532D5">
          <w:rPr>
            <w:rFonts w:ascii="Helvetica" w:hAnsi="Helvetica"/>
            <w:sz w:val="21"/>
            <w:szCs w:val="21"/>
            <w:rPrChange w:id="559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quantit</w:t>
        </w:r>
        <w:r w:rsidR="0038254F" w:rsidRPr="000532D5">
          <w:rPr>
            <w:rFonts w:ascii="Helvetica" w:hAnsi="Helvetica"/>
            <w:sz w:val="21"/>
            <w:szCs w:val="21"/>
            <w:rPrChange w:id="560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ative </w:t>
        </w:r>
      </w:ins>
      <w:ins w:id="561" w:author="Davenport, Yunji Wu" w:date="2017-04-25T19:57:00Z">
        <w:del w:id="562" w:author="Neil Wu" w:date="2017-09-18T01:17:00Z">
          <w:r w:rsidR="008338BB" w:rsidRPr="000532D5" w:rsidDel="00A603C4">
            <w:rPr>
              <w:rFonts w:ascii="Helvetica" w:hAnsi="Helvetica"/>
              <w:sz w:val="21"/>
              <w:szCs w:val="21"/>
              <w:rPrChange w:id="563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market </w:delText>
          </w:r>
        </w:del>
      </w:ins>
      <w:ins w:id="564" w:author="Neil Wu" w:date="2017-09-18T01:18:00Z">
        <w:r w:rsidR="00A603C4" w:rsidRPr="000532D5">
          <w:rPr>
            <w:rFonts w:ascii="Helvetica" w:hAnsi="Helvetica"/>
            <w:sz w:val="21"/>
            <w:szCs w:val="21"/>
            <w:rPrChange w:id="56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research </w:t>
        </w:r>
      </w:ins>
      <w:ins w:id="566" w:author="Neil Wu" w:date="2017-09-18T01:17:00Z">
        <w:r w:rsidR="00291FE1" w:rsidRPr="000532D5">
          <w:rPr>
            <w:rFonts w:ascii="Helvetica" w:hAnsi="Helvetica"/>
            <w:sz w:val="21"/>
            <w:szCs w:val="21"/>
            <w:rPrChange w:id="567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of </w:t>
        </w:r>
      </w:ins>
      <w:ins w:id="568" w:author="Neil Wu" w:date="2017-09-18T17:25:00Z">
        <w:r w:rsidR="003B2B2A" w:rsidRPr="000532D5">
          <w:rPr>
            <w:rFonts w:ascii="Helvetica" w:hAnsi="Helvetica"/>
            <w:sz w:val="21"/>
            <w:szCs w:val="21"/>
            <w:rPrChange w:id="569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mobile app </w:t>
        </w:r>
      </w:ins>
      <w:ins w:id="570" w:author="Neil Wu" w:date="2017-09-18T13:34:00Z">
        <w:r w:rsidR="00291FE1" w:rsidRPr="000532D5">
          <w:rPr>
            <w:rFonts w:ascii="Helvetica" w:hAnsi="Helvetica"/>
            <w:sz w:val="21"/>
            <w:szCs w:val="21"/>
            <w:rPrChange w:id="571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market</w:t>
        </w:r>
      </w:ins>
      <w:ins w:id="572" w:author="Neil Wu" w:date="2017-09-18T17:24:00Z">
        <w:r w:rsidR="003B2B2A" w:rsidRPr="000532D5">
          <w:rPr>
            <w:rFonts w:ascii="Helvetica" w:hAnsi="Helvetica"/>
            <w:sz w:val="21"/>
            <w:szCs w:val="21"/>
            <w:rPrChange w:id="57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and </w:t>
        </w:r>
      </w:ins>
      <w:ins w:id="574" w:author="Neil Wu" w:date="2017-09-18T14:46:00Z">
        <w:r w:rsidR="00AB262E" w:rsidRPr="000532D5">
          <w:rPr>
            <w:rFonts w:ascii="Helvetica" w:hAnsi="Helvetica"/>
            <w:sz w:val="21"/>
            <w:szCs w:val="21"/>
            <w:rPrChange w:id="57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created</w:t>
        </w:r>
      </w:ins>
      <w:ins w:id="576" w:author="Neil Wu" w:date="2017-09-18T01:20:00Z">
        <w:r w:rsidR="00937ED2" w:rsidRPr="000532D5">
          <w:rPr>
            <w:rFonts w:ascii="Helvetica" w:hAnsi="Helvetica"/>
            <w:sz w:val="21"/>
            <w:szCs w:val="21"/>
            <w:rPrChange w:id="577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marketing strategy</w:t>
        </w:r>
      </w:ins>
      <w:ins w:id="578" w:author="Neil Wu" w:date="2017-09-18T17:25:00Z">
        <w:r w:rsidR="003B2B2A" w:rsidRPr="000532D5">
          <w:rPr>
            <w:rFonts w:ascii="Helvetica" w:hAnsi="Helvetica"/>
            <w:sz w:val="21"/>
            <w:szCs w:val="21"/>
            <w:rPrChange w:id="579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,</w:t>
        </w:r>
      </w:ins>
      <w:ins w:id="580" w:author="Neil Wu" w:date="2017-09-18T14:46:00Z">
        <w:r w:rsidR="003B2B2A" w:rsidRPr="000532D5">
          <w:rPr>
            <w:rFonts w:ascii="Helvetica" w:hAnsi="Helvetica"/>
            <w:sz w:val="21"/>
            <w:szCs w:val="21"/>
            <w:rPrChange w:id="581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including</w:t>
        </w:r>
        <w:r w:rsidR="00AB262E" w:rsidRPr="000532D5">
          <w:rPr>
            <w:rFonts w:ascii="Helvetica" w:hAnsi="Helvetica"/>
            <w:sz w:val="21"/>
            <w:szCs w:val="21"/>
            <w:rPrChange w:id="58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release </w:t>
        </w:r>
      </w:ins>
      <w:ins w:id="583" w:author="Neil Wu" w:date="2017-09-19T12:02:00Z">
        <w:r w:rsidR="00B94292" w:rsidRPr="000532D5">
          <w:rPr>
            <w:rFonts w:ascii="Helvetica" w:hAnsi="Helvetica"/>
            <w:sz w:val="21"/>
            <w:szCs w:val="21"/>
            <w:rPrChange w:id="58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timeline</w:t>
        </w:r>
      </w:ins>
      <w:ins w:id="585" w:author="Neil Wu" w:date="2017-09-18T14:46:00Z">
        <w:r w:rsidR="00B94292" w:rsidRPr="000532D5">
          <w:rPr>
            <w:rFonts w:ascii="Helvetica" w:hAnsi="Helvetica"/>
            <w:sz w:val="21"/>
            <w:szCs w:val="21"/>
            <w:rPrChange w:id="58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</w:ins>
      <w:ins w:id="587" w:author="Neil Wu" w:date="2017-09-19T12:02:00Z">
        <w:r w:rsidR="00B94292" w:rsidRPr="000532D5">
          <w:rPr>
            <w:rFonts w:ascii="Helvetica" w:hAnsi="Helvetica"/>
            <w:sz w:val="21"/>
            <w:szCs w:val="21"/>
            <w:rPrChange w:id="58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with product requirements</w:t>
        </w:r>
      </w:ins>
      <w:bookmarkStart w:id="589" w:name="_GoBack"/>
      <w:bookmarkEnd w:id="589"/>
      <w:ins w:id="590" w:author="Davenport, Yunji Wu" w:date="2017-04-25T19:57:00Z">
        <w:del w:id="591" w:author="Neil Wu" w:date="2017-09-18T01:18:00Z">
          <w:r w:rsidR="008338BB" w:rsidRPr="000532D5" w:rsidDel="00A603C4">
            <w:rPr>
              <w:rFonts w:ascii="Helvetica" w:hAnsi="Helvetica"/>
              <w:sz w:val="21"/>
              <w:szCs w:val="21"/>
              <w:rPrChange w:id="592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,</w:delText>
          </w:r>
        </w:del>
        <w:del w:id="593" w:author="Neil Wu" w:date="2017-09-18T01:19:00Z">
          <w:r w:rsidR="008338BB" w:rsidRPr="000532D5" w:rsidDel="00A603C4">
            <w:rPr>
              <w:rFonts w:ascii="Helvetica" w:hAnsi="Helvetica"/>
              <w:sz w:val="21"/>
              <w:szCs w:val="21"/>
              <w:rPrChange w:id="594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595" w:author="Davenport, Yunji Wu" w:date="2017-04-25T20:08:00Z">
        <w:del w:id="596" w:author="Neil Wu" w:date="2017-09-18T01:19:00Z">
          <w:r w:rsidR="009F50A3" w:rsidRPr="000532D5" w:rsidDel="00A603C4">
            <w:rPr>
              <w:rFonts w:ascii="Helvetica" w:hAnsi="Helvetica"/>
              <w:sz w:val="21"/>
              <w:szCs w:val="21"/>
              <w:rPrChange w:id="597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formulate </w:delText>
          </w:r>
        </w:del>
      </w:ins>
      <w:commentRangeStart w:id="598"/>
      <w:ins w:id="599" w:author="Davenport, Yunji Wu" w:date="2017-04-25T19:58:00Z">
        <w:del w:id="600" w:author="Neil Wu" w:date="2017-09-18T01:19:00Z">
          <w:r w:rsidR="008338BB" w:rsidRPr="000532D5" w:rsidDel="00A603C4">
            <w:rPr>
              <w:rFonts w:ascii="Helvetica" w:hAnsi="Helvetica"/>
              <w:sz w:val="21"/>
              <w:szCs w:val="21"/>
              <w:rPrChange w:id="601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business strategy</w:delText>
          </w:r>
        </w:del>
      </w:ins>
      <w:commentRangeEnd w:id="598"/>
      <w:del w:id="602" w:author="Neil Wu" w:date="2017-09-18T01:19:00Z">
        <w:r w:rsidR="004A6049" w:rsidRPr="000532D5" w:rsidDel="00A603C4">
          <w:rPr>
            <w:rStyle w:val="CommentReference"/>
            <w:rFonts w:ascii="Helvetica" w:hAnsi="Helvetica" w:cstheme="minorBidi"/>
            <w:rPrChange w:id="603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598"/>
        </w:r>
      </w:del>
      <w:ins w:id="604" w:author="Davenport, Yunji Wu" w:date="2017-04-25T19:56:00Z">
        <w:del w:id="605" w:author="Neil Wu" w:date="2017-09-18T01:19:00Z">
          <w:r w:rsidR="004359A4" w:rsidRPr="000532D5" w:rsidDel="00A603C4">
            <w:rPr>
              <w:rFonts w:ascii="Helvetica" w:hAnsi="Helvetica"/>
              <w:sz w:val="21"/>
              <w:szCs w:val="21"/>
              <w:rPrChange w:id="606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to</w:delText>
          </w:r>
          <w:r w:rsidR="009F50A3" w:rsidRPr="000532D5" w:rsidDel="00A603C4">
            <w:rPr>
              <w:rFonts w:ascii="Helvetica" w:hAnsi="Helvetica"/>
              <w:sz w:val="21"/>
              <w:szCs w:val="21"/>
              <w:rPrChange w:id="607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608" w:author="Davenport, Yunji Wu" w:date="2017-04-25T20:20:00Z">
        <w:del w:id="609" w:author="Neil Wu" w:date="2017-09-18T01:19:00Z">
          <w:r w:rsidR="004359A4" w:rsidRPr="000532D5" w:rsidDel="00A603C4">
            <w:rPr>
              <w:rFonts w:ascii="Helvetica" w:hAnsi="Helvetica"/>
              <w:sz w:val="21"/>
              <w:szCs w:val="21"/>
              <w:rPrChange w:id="610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e</w:delText>
          </w:r>
        </w:del>
      </w:ins>
      <w:del w:id="611" w:author="Neil Wu" w:date="2017-09-18T01:19:00Z">
        <w:r w:rsidR="004A6049" w:rsidRPr="000532D5" w:rsidDel="00A603C4">
          <w:rPr>
            <w:rStyle w:val="CommentReference"/>
            <w:rFonts w:ascii="Helvetica" w:hAnsi="Helvetica" w:cstheme="minorBidi"/>
            <w:rPrChange w:id="612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613"/>
        </w:r>
      </w:del>
    </w:p>
    <w:p w14:paraId="6EA6D36E" w14:textId="04DDD9D5" w:rsidR="00FD63DF" w:rsidRPr="000532D5" w:rsidRDefault="00B94292">
      <w:pPr>
        <w:pStyle w:val="p3"/>
        <w:numPr>
          <w:ilvl w:val="0"/>
          <w:numId w:val="2"/>
        </w:numPr>
        <w:ind w:left="450" w:hanging="270"/>
        <w:rPr>
          <w:ins w:id="614" w:author="Neil Wu" w:date="2017-09-18T02:00:00Z"/>
          <w:rFonts w:ascii="Helvetica" w:hAnsi="Helvetica"/>
          <w:sz w:val="21"/>
          <w:szCs w:val="21"/>
          <w:rPrChange w:id="615" w:author="Neil Wu" w:date="2017-10-07T01:19:00Z">
            <w:rPr>
              <w:ins w:id="616" w:author="Neil Wu" w:date="2017-09-18T02:00:00Z"/>
              <w:rFonts w:ascii="Helvetica" w:hAnsi="Helvetica"/>
              <w:sz w:val="21"/>
              <w:szCs w:val="21"/>
            </w:rPr>
          </w:rPrChange>
        </w:rPr>
        <w:pPrChange w:id="617" w:author="Neil Wu" w:date="2017-09-18T02:06:00Z">
          <w:pPr>
            <w:pStyle w:val="p3"/>
            <w:numPr>
              <w:numId w:val="2"/>
            </w:numPr>
            <w:ind w:left="720" w:hanging="360"/>
          </w:pPr>
        </w:pPrChange>
      </w:pPr>
      <w:ins w:id="618" w:author="Neil Wu" w:date="2017-09-19T12:00:00Z">
        <w:r w:rsidRPr="000532D5">
          <w:rPr>
            <w:rFonts w:ascii="Helvetica" w:hAnsi="Helvetica"/>
            <w:sz w:val="21"/>
            <w:szCs w:val="21"/>
            <w:rPrChange w:id="619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Co</w:t>
        </w:r>
      </w:ins>
      <w:ins w:id="620" w:author="Neil Wu" w:date="2017-09-19T12:01:00Z">
        <w:r w:rsidRPr="000532D5">
          <w:rPr>
            <w:rFonts w:ascii="Helvetica" w:hAnsi="Helvetica"/>
            <w:sz w:val="21"/>
            <w:szCs w:val="21"/>
            <w:rPrChange w:id="621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nnected with </w:t>
        </w:r>
      </w:ins>
      <w:ins w:id="622" w:author="Neil Wu" w:date="2017-09-19T12:00:00Z">
        <w:r w:rsidRPr="000532D5">
          <w:rPr>
            <w:rFonts w:ascii="Helvetica" w:hAnsi="Helvetica"/>
            <w:sz w:val="21"/>
            <w:szCs w:val="21"/>
            <w:rPrChange w:id="62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VC firms, </w:t>
        </w:r>
      </w:ins>
      <w:ins w:id="624" w:author="Neil Wu" w:date="2017-09-19T12:01:00Z">
        <w:r w:rsidRPr="000532D5">
          <w:rPr>
            <w:rFonts w:ascii="Helvetica" w:hAnsi="Helvetica"/>
            <w:sz w:val="21"/>
            <w:szCs w:val="21"/>
            <w:rPrChange w:id="62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resulting in</w:t>
        </w:r>
      </w:ins>
      <w:ins w:id="626" w:author="Davenport, Yunji Wu" w:date="2017-04-25T20:20:00Z">
        <w:del w:id="627" w:author="Neil Wu" w:date="2017-08-30T13:33:00Z">
          <w:r w:rsidR="00167958" w:rsidRPr="000532D5" w:rsidDel="00D17E78">
            <w:rPr>
              <w:rFonts w:ascii="Helvetica" w:hAnsi="Helvetica"/>
              <w:sz w:val="21"/>
              <w:szCs w:val="21"/>
              <w:rPrChange w:id="628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,</w:delText>
          </w:r>
        </w:del>
      </w:ins>
      <w:ins w:id="629" w:author="Davenport, Yunji Wu" w:date="2017-04-25T20:00:00Z">
        <w:del w:id="630" w:author="Neil Wu" w:date="2017-08-30T13:33:00Z">
          <w:r w:rsidR="00167958" w:rsidRPr="000532D5" w:rsidDel="00D17E78">
            <w:rPr>
              <w:rFonts w:ascii="Helvetica" w:hAnsi="Helvetica"/>
              <w:sz w:val="21"/>
              <w:szCs w:val="21"/>
              <w:rPrChange w:id="631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632" w:author="Davenport, Yunji Wu" w:date="2017-04-25T20:20:00Z">
        <w:del w:id="633" w:author="Neil Wu" w:date="2017-08-30T13:33:00Z">
          <w:r w:rsidR="004359A4" w:rsidRPr="000532D5" w:rsidDel="00D17E78">
            <w:rPr>
              <w:rFonts w:ascii="Helvetica" w:hAnsi="Helvetica"/>
              <w:sz w:val="21"/>
              <w:szCs w:val="21"/>
              <w:rPrChange w:id="634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regulate product design cycles, </w:delText>
          </w:r>
        </w:del>
      </w:ins>
      <w:ins w:id="635" w:author="Davenport, Yunji Wu" w:date="2017-04-25T20:00:00Z">
        <w:del w:id="636" w:author="Neil Wu" w:date="2017-08-30T13:33:00Z">
          <w:r w:rsidR="008338BB" w:rsidRPr="000532D5" w:rsidDel="00D17E78">
            <w:rPr>
              <w:rFonts w:ascii="Helvetica" w:hAnsi="Helvetica"/>
              <w:sz w:val="21"/>
              <w:szCs w:val="21"/>
              <w:rPrChange w:id="637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recruit</w:delText>
          </w:r>
        </w:del>
      </w:ins>
      <w:ins w:id="638" w:author="Davenport, Yunji Wu" w:date="2017-04-25T20:20:00Z">
        <w:del w:id="639" w:author="Neil Wu" w:date="2017-08-30T13:33:00Z">
          <w:r w:rsidR="004359A4" w:rsidRPr="000532D5" w:rsidDel="00D17E78">
            <w:rPr>
              <w:rFonts w:ascii="Helvetica" w:hAnsi="Helvetica"/>
              <w:sz w:val="21"/>
              <w:szCs w:val="21"/>
              <w:rPrChange w:id="640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and train</w:delText>
          </w:r>
        </w:del>
      </w:ins>
      <w:ins w:id="641" w:author="Davenport, Yunji Wu" w:date="2017-04-25T20:00:00Z">
        <w:del w:id="642" w:author="Neil Wu" w:date="2017-08-30T13:33:00Z">
          <w:r w:rsidR="008338BB" w:rsidRPr="000532D5" w:rsidDel="00D17E78">
            <w:rPr>
              <w:rFonts w:ascii="Helvetica" w:hAnsi="Helvetica"/>
              <w:sz w:val="21"/>
              <w:szCs w:val="21"/>
              <w:rPrChange w:id="643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new talent, </w:delText>
          </w:r>
        </w:del>
      </w:ins>
      <w:ins w:id="644" w:author="Davenport, Yunji Wu" w:date="2017-04-25T20:20:00Z">
        <w:del w:id="645" w:author="Neil Wu" w:date="2017-08-30T13:33:00Z">
          <w:r w:rsidR="004359A4" w:rsidRPr="000532D5" w:rsidDel="00D17E78">
            <w:rPr>
              <w:rFonts w:ascii="Helvetica" w:hAnsi="Helvetica"/>
              <w:sz w:val="21"/>
              <w:szCs w:val="21"/>
              <w:rPrChange w:id="646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and </w:delText>
          </w:r>
        </w:del>
        <w:del w:id="647" w:author="Neil Wu" w:date="2017-04-25T23:21:00Z">
          <w:r w:rsidR="004359A4" w:rsidRPr="000532D5" w:rsidDel="009C0DAB">
            <w:rPr>
              <w:rFonts w:ascii="Helvetica" w:hAnsi="Helvetica"/>
              <w:sz w:val="21"/>
              <w:szCs w:val="21"/>
              <w:rPrChange w:id="648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d</w:delText>
          </w:r>
        </w:del>
      </w:ins>
      <w:ins w:id="649" w:author="Davenport, Yunji Wu" w:date="2017-04-25T20:18:00Z">
        <w:del w:id="650" w:author="Neil Wu" w:date="2017-08-30T13:33:00Z">
          <w:r w:rsidR="00167958" w:rsidRPr="000532D5" w:rsidDel="00D17E78">
            <w:rPr>
              <w:rFonts w:ascii="Helvetica" w:hAnsi="Helvetica"/>
              <w:sz w:val="21"/>
              <w:szCs w:val="21"/>
              <w:rPrChange w:id="651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the </w:delText>
          </w:r>
        </w:del>
      </w:ins>
      <w:ins w:id="652" w:author="Davenport, Yunji Wu" w:date="2017-04-25T20:17:00Z">
        <w:del w:id="653" w:author="Neil Wu" w:date="2017-08-30T13:33:00Z">
          <w:r w:rsidR="00167958" w:rsidRPr="000532D5" w:rsidDel="00D17E78">
            <w:rPr>
              <w:rFonts w:ascii="Helvetica" w:hAnsi="Helvetica"/>
              <w:sz w:val="21"/>
              <w:szCs w:val="21"/>
              <w:rPrChange w:id="654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development team</w:delText>
          </w:r>
        </w:del>
      </w:ins>
      <w:ins w:id="655" w:author="Neil Wu" w:date="2017-04-25T22:33:00Z">
        <w:r w:rsidR="00006D00" w:rsidRPr="000532D5">
          <w:rPr>
            <w:rFonts w:ascii="Helvetica" w:hAnsi="Helvetica"/>
            <w:sz w:val="21"/>
            <w:szCs w:val="21"/>
            <w:rPrChange w:id="65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  <w:r w:rsidR="003931F6" w:rsidRPr="000532D5">
          <w:rPr>
            <w:rFonts w:ascii="Helvetica" w:hAnsi="Helvetica"/>
            <w:sz w:val="21"/>
            <w:szCs w:val="21"/>
            <w:rPrChange w:id="657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$10K+ in private</w:t>
        </w:r>
      </w:ins>
      <w:ins w:id="658" w:author="Neil Wu" w:date="2017-09-15T19:17:00Z">
        <w:r w:rsidR="00006D00" w:rsidRPr="000532D5">
          <w:rPr>
            <w:rFonts w:ascii="Helvetica" w:hAnsi="Helvetica"/>
            <w:sz w:val="21"/>
            <w:szCs w:val="21"/>
            <w:rPrChange w:id="659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</w:t>
        </w:r>
      </w:ins>
      <w:ins w:id="660" w:author="Neil Wu" w:date="2017-04-25T22:33:00Z">
        <w:r w:rsidR="00E94749" w:rsidRPr="000532D5">
          <w:rPr>
            <w:rFonts w:ascii="Helvetica" w:hAnsi="Helvetica"/>
            <w:sz w:val="21"/>
            <w:szCs w:val="21"/>
            <w:rPrChange w:id="661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funding in first 6 months</w:t>
        </w:r>
      </w:ins>
      <w:ins w:id="662" w:author="Neil Wu" w:date="2017-09-15T19:19:00Z">
        <w:r w:rsidR="003931F6" w:rsidRPr="000532D5">
          <w:rPr>
            <w:rFonts w:ascii="Helvetica" w:hAnsi="Helvetica"/>
            <w:sz w:val="21"/>
            <w:szCs w:val="21"/>
            <w:rPrChange w:id="66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after launch</w:t>
        </w:r>
      </w:ins>
    </w:p>
    <w:p w14:paraId="199BC0AD" w14:textId="77777777" w:rsidR="0020530E" w:rsidRPr="000532D5" w:rsidRDefault="0020530E">
      <w:pPr>
        <w:pStyle w:val="p5"/>
        <w:ind w:left="720"/>
        <w:rPr>
          <w:ins w:id="664" w:author="Neil Wu" w:date="2017-09-18T15:04:00Z"/>
          <w:rFonts w:ascii="Helvetica" w:hAnsi="Helvetica"/>
          <w:b/>
          <w:bCs/>
          <w:sz w:val="6"/>
          <w:szCs w:val="6"/>
          <w:rPrChange w:id="665" w:author="Neil Wu" w:date="2017-10-07T01:19:00Z">
            <w:rPr>
              <w:ins w:id="666" w:author="Neil Wu" w:date="2017-09-18T15:04:00Z"/>
              <w:rFonts w:ascii="Helvetica" w:hAnsi="Helvetica"/>
              <w:b/>
              <w:bCs/>
              <w:sz w:val="6"/>
              <w:szCs w:val="6"/>
            </w:rPr>
          </w:rPrChange>
        </w:rPr>
        <w:pPrChange w:id="667" w:author="Neil Wu" w:date="2017-09-19T11:45:00Z">
          <w:pPr>
            <w:pStyle w:val="p5"/>
            <w:numPr>
              <w:numId w:val="2"/>
            </w:numPr>
            <w:ind w:left="720" w:hanging="360"/>
          </w:pPr>
        </w:pPrChange>
      </w:pPr>
    </w:p>
    <w:p w14:paraId="64F568E9" w14:textId="375ED21C" w:rsidR="0020530E" w:rsidRPr="000532D5" w:rsidRDefault="0020530E" w:rsidP="0020530E">
      <w:pPr>
        <w:pStyle w:val="p3"/>
        <w:rPr>
          <w:ins w:id="668" w:author="Neil Wu" w:date="2017-09-18T15:04:00Z"/>
          <w:rFonts w:ascii="Helvetica" w:hAnsi="Helvetica"/>
          <w:b/>
          <w:bCs/>
          <w:sz w:val="21"/>
          <w:szCs w:val="21"/>
          <w:rPrChange w:id="669" w:author="Neil Wu" w:date="2017-10-07T01:19:00Z">
            <w:rPr>
              <w:ins w:id="670" w:author="Neil Wu" w:date="2017-09-18T15:04:00Z"/>
              <w:rFonts w:ascii="Helvetica" w:hAnsi="Helvetica"/>
              <w:b/>
              <w:bCs/>
              <w:sz w:val="21"/>
              <w:szCs w:val="21"/>
            </w:rPr>
          </w:rPrChange>
        </w:rPr>
      </w:pPr>
      <w:ins w:id="671" w:author="Neil Wu" w:date="2017-09-18T15:04:00Z">
        <w:r w:rsidRPr="000532D5">
          <w:rPr>
            <w:rFonts w:ascii="Helvetica" w:hAnsi="Helvetica"/>
            <w:b/>
            <w:bCs/>
            <w:sz w:val="21"/>
            <w:szCs w:val="21"/>
            <w:rPrChange w:id="672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Venn (Social Media App)</w:t>
        </w:r>
        <w:r w:rsidRPr="000532D5">
          <w:rPr>
            <w:rFonts w:ascii="Helvetica" w:hAnsi="Helvetica"/>
            <w:b/>
            <w:bCs/>
            <w:sz w:val="21"/>
            <w:szCs w:val="21"/>
            <w:rPrChange w:id="673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74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75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76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77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78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79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80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81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682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="00F357F6" w:rsidRPr="000532D5">
          <w:rPr>
            <w:rFonts w:ascii="Helvetica" w:hAnsi="Helvetica"/>
            <w:b/>
            <w:bCs/>
            <w:sz w:val="21"/>
            <w:szCs w:val="21"/>
            <w:rPrChange w:id="683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  </w:t>
        </w:r>
        <w:r w:rsidRPr="000532D5">
          <w:rPr>
            <w:rFonts w:ascii="Helvetica" w:hAnsi="Helvetica"/>
            <w:b/>
            <w:bCs/>
            <w:sz w:val="21"/>
            <w:szCs w:val="21"/>
            <w:rPrChange w:id="684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Durham, NC</w:t>
        </w:r>
      </w:ins>
    </w:p>
    <w:p w14:paraId="35C697B9" w14:textId="4295C717" w:rsidR="0020530E" w:rsidRPr="000532D5" w:rsidRDefault="00B23798" w:rsidP="0020530E">
      <w:pPr>
        <w:pStyle w:val="p3"/>
        <w:ind w:right="-504"/>
        <w:rPr>
          <w:ins w:id="685" w:author="Neil Wu" w:date="2017-09-18T15:04:00Z"/>
          <w:rFonts w:ascii="Helvetica" w:hAnsi="Helvetica"/>
          <w:sz w:val="21"/>
          <w:szCs w:val="21"/>
          <w:rPrChange w:id="686" w:author="Neil Wu" w:date="2017-10-07T01:19:00Z">
            <w:rPr>
              <w:ins w:id="687" w:author="Neil Wu" w:date="2017-09-18T15:04:00Z"/>
              <w:rFonts w:ascii="Helvetica" w:hAnsi="Helvetica"/>
              <w:sz w:val="21"/>
              <w:szCs w:val="21"/>
            </w:rPr>
          </w:rPrChange>
        </w:rPr>
      </w:pPr>
      <w:ins w:id="688" w:author="Neil Wu" w:date="2017-09-27T13:20:00Z">
        <w:r w:rsidRPr="000532D5">
          <w:rPr>
            <w:rFonts w:ascii="Helvetica" w:hAnsi="Helvetica"/>
            <w:i/>
            <w:iCs/>
            <w:sz w:val="21"/>
            <w:szCs w:val="21"/>
            <w:rPrChange w:id="689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>Product Manager</w:t>
        </w:r>
      </w:ins>
      <w:ins w:id="690" w:author="Neil Wu" w:date="2017-09-18T15:04:00Z"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1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2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3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4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5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6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7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  <w:t xml:space="preserve">               </w:t>
        </w:r>
        <w:r w:rsidR="0020530E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8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  <w:t xml:space="preserve">     </w:t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699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  <w:t xml:space="preserve">    </w:t>
        </w:r>
        <w:r w:rsidR="00F357F6"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700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 </w:t>
        </w:r>
        <w:r w:rsidR="0020530E" w:rsidRPr="000532D5">
          <w:rPr>
            <w:rFonts w:ascii="Helvetica" w:hAnsi="Helvetica"/>
            <w:sz w:val="21"/>
            <w:szCs w:val="21"/>
            <w:rPrChange w:id="701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Dec 2016 - Present</w:t>
        </w:r>
        <w:r w:rsidR="0020530E" w:rsidRPr="000532D5">
          <w:rPr>
            <w:rStyle w:val="apple-converted-space"/>
            <w:rFonts w:ascii="Helvetica" w:hAnsi="Helvetica"/>
            <w:sz w:val="21"/>
            <w:szCs w:val="21"/>
            <w:rPrChange w:id="702" w:author="Neil Wu" w:date="2017-10-07T01:19:00Z">
              <w:rPr>
                <w:rStyle w:val="apple-converted-space"/>
                <w:rFonts w:ascii="Helvetica" w:hAnsi="Helvetica"/>
                <w:sz w:val="21"/>
                <w:szCs w:val="21"/>
              </w:rPr>
            </w:rPrChange>
          </w:rPr>
          <w:t> </w:t>
        </w:r>
      </w:ins>
    </w:p>
    <w:p w14:paraId="1EB76F52" w14:textId="77777777" w:rsidR="0020530E" w:rsidRPr="000532D5" w:rsidRDefault="0020530E" w:rsidP="0020530E">
      <w:pPr>
        <w:pStyle w:val="p3"/>
        <w:numPr>
          <w:ilvl w:val="0"/>
          <w:numId w:val="2"/>
        </w:numPr>
        <w:ind w:left="450" w:hanging="270"/>
        <w:rPr>
          <w:ins w:id="703" w:author="Neil Wu" w:date="2017-09-18T15:04:00Z"/>
          <w:rFonts w:ascii="Helvetica" w:hAnsi="Helvetica"/>
          <w:sz w:val="21"/>
          <w:szCs w:val="21"/>
          <w:rPrChange w:id="704" w:author="Neil Wu" w:date="2017-10-07T01:19:00Z">
            <w:rPr>
              <w:ins w:id="705" w:author="Neil Wu" w:date="2017-09-18T15:04:00Z"/>
              <w:rFonts w:ascii="Helvetica" w:hAnsi="Helvetica"/>
              <w:sz w:val="21"/>
              <w:szCs w:val="21"/>
            </w:rPr>
          </w:rPrChange>
        </w:rPr>
      </w:pPr>
      <w:ins w:id="706" w:author="Neil Wu" w:date="2017-09-18T15:04:00Z">
        <w:r w:rsidRPr="000532D5">
          <w:rPr>
            <w:rFonts w:ascii="Helvetica" w:hAnsi="Helvetica"/>
            <w:sz w:val="21"/>
            <w:szCs w:val="21"/>
            <w:rPrChange w:id="707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Released social media app that allowed groups to form connections with each other by holding virtual “mixers”</w:t>
        </w:r>
      </w:ins>
    </w:p>
    <w:p w14:paraId="7E3671D4" w14:textId="77777777" w:rsidR="0020530E" w:rsidRPr="000532D5" w:rsidRDefault="0020530E" w:rsidP="0020530E">
      <w:pPr>
        <w:pStyle w:val="p3"/>
        <w:numPr>
          <w:ilvl w:val="0"/>
          <w:numId w:val="2"/>
        </w:numPr>
        <w:ind w:left="450" w:hanging="270"/>
        <w:rPr>
          <w:ins w:id="708" w:author="Neil Wu" w:date="2017-09-18T15:04:00Z"/>
          <w:rFonts w:ascii="Helvetica" w:hAnsi="Helvetica"/>
          <w:sz w:val="21"/>
          <w:szCs w:val="21"/>
          <w:rPrChange w:id="709" w:author="Neil Wu" w:date="2017-10-07T01:19:00Z">
            <w:rPr>
              <w:ins w:id="710" w:author="Neil Wu" w:date="2017-09-18T15:04:00Z"/>
              <w:rFonts w:ascii="Helvetica" w:hAnsi="Helvetica"/>
              <w:sz w:val="21"/>
              <w:szCs w:val="21"/>
            </w:rPr>
          </w:rPrChange>
        </w:rPr>
      </w:pPr>
      <w:ins w:id="711" w:author="Neil Wu" w:date="2017-09-18T15:04:00Z">
        <w:r w:rsidRPr="000532D5">
          <w:rPr>
            <w:rFonts w:ascii="Helvetica" w:hAnsi="Helvetica"/>
            <w:sz w:val="21"/>
            <w:szCs w:val="21"/>
            <w:rPrChange w:id="71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Led 6-person tech team on ideation and adjusted product specifications to match evolving customer needs</w:t>
        </w:r>
      </w:ins>
    </w:p>
    <w:p w14:paraId="6AC141BD" w14:textId="16917A6E" w:rsidR="00AB262E" w:rsidRPr="000532D5" w:rsidRDefault="00161677">
      <w:pPr>
        <w:pStyle w:val="p3"/>
        <w:numPr>
          <w:ilvl w:val="0"/>
          <w:numId w:val="2"/>
        </w:numPr>
        <w:ind w:left="450" w:hanging="270"/>
        <w:rPr>
          <w:ins w:id="713" w:author="Neil Wu" w:date="2017-09-18T17:11:00Z"/>
          <w:rFonts w:ascii="Helvetica" w:hAnsi="Helvetica"/>
          <w:sz w:val="21"/>
          <w:szCs w:val="21"/>
          <w:rPrChange w:id="714" w:author="Neil Wu" w:date="2017-10-07T01:19:00Z">
            <w:rPr>
              <w:ins w:id="715" w:author="Neil Wu" w:date="2017-09-18T17:11:00Z"/>
              <w:rFonts w:ascii="Helvetica" w:hAnsi="Helvetica"/>
              <w:sz w:val="21"/>
              <w:szCs w:val="21"/>
            </w:rPr>
          </w:rPrChange>
        </w:rPr>
        <w:pPrChange w:id="716" w:author="Neil Wu" w:date="2017-09-18T17:11:00Z">
          <w:pPr>
            <w:pStyle w:val="p3"/>
          </w:pPr>
        </w:pPrChange>
      </w:pPr>
      <w:ins w:id="717" w:author="Neil Wu" w:date="2017-09-19T11:53:00Z">
        <w:r w:rsidRPr="000532D5">
          <w:rPr>
            <w:rFonts w:ascii="Helvetica" w:hAnsi="Helvetica"/>
            <w:sz w:val="21"/>
            <w:szCs w:val="21"/>
            <w:rPrChange w:id="71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Regulated </w:t>
        </w:r>
      </w:ins>
      <w:ins w:id="719" w:author="Neil Wu" w:date="2017-09-18T15:04:00Z">
        <w:r w:rsidR="0020530E" w:rsidRPr="000532D5">
          <w:rPr>
            <w:rFonts w:ascii="Helvetica" w:hAnsi="Helvetica"/>
            <w:sz w:val="21"/>
            <w:szCs w:val="21"/>
            <w:rPrChange w:id="720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product design cycles using Agile Methodology, with focus on intuitive UI/UX design</w:t>
        </w:r>
      </w:ins>
    </w:p>
    <w:p w14:paraId="135A74ED" w14:textId="77777777" w:rsidR="00534A2A" w:rsidRPr="000532D5" w:rsidRDefault="00534A2A">
      <w:pPr>
        <w:pStyle w:val="p3"/>
        <w:spacing w:line="276" w:lineRule="auto"/>
        <w:rPr>
          <w:ins w:id="721" w:author="Neil Wu" w:date="2017-09-18T13:39:00Z"/>
          <w:rFonts w:ascii="Helvetica" w:hAnsi="Helvetica"/>
          <w:sz w:val="21"/>
          <w:szCs w:val="21"/>
          <w:rPrChange w:id="722" w:author="Neil Wu" w:date="2017-10-07T01:19:00Z">
            <w:rPr>
              <w:ins w:id="723" w:author="Neil Wu" w:date="2017-09-18T13:39:00Z"/>
              <w:rFonts w:ascii="Helvetica" w:hAnsi="Helvetica"/>
              <w:sz w:val="21"/>
              <w:szCs w:val="21"/>
            </w:rPr>
          </w:rPrChange>
        </w:rPr>
        <w:pPrChange w:id="724" w:author="Neil Wu" w:date="2017-09-19T11:45:00Z">
          <w:pPr>
            <w:pStyle w:val="p3"/>
          </w:pPr>
        </w:pPrChange>
      </w:pPr>
    </w:p>
    <w:p w14:paraId="48969D14" w14:textId="3AA9F4A7" w:rsidR="004D38F5" w:rsidRPr="000532D5" w:rsidDel="00E94749" w:rsidRDefault="004D38F5">
      <w:pPr>
        <w:pStyle w:val="p3"/>
        <w:tabs>
          <w:tab w:val="left" w:pos="1239"/>
        </w:tabs>
        <w:rPr>
          <w:del w:id="725" w:author="Neil Wu" w:date="2017-04-25T22:30:00Z"/>
          <w:rFonts w:ascii="Helvetica" w:hAnsi="Helvetica"/>
          <w:sz w:val="6"/>
          <w:szCs w:val="6"/>
          <w:rPrChange w:id="726" w:author="Neil Wu" w:date="2017-10-07T01:19:00Z">
            <w:rPr>
              <w:del w:id="727" w:author="Neil Wu" w:date="2017-04-25T22:30:00Z"/>
              <w:sz w:val="19"/>
              <w:szCs w:val="19"/>
            </w:rPr>
          </w:rPrChange>
        </w:rPr>
        <w:pPrChange w:id="728" w:author="Neil Wu" w:date="2017-09-18T14:49:00Z">
          <w:pPr>
            <w:pStyle w:val="p3"/>
            <w:numPr>
              <w:numId w:val="2"/>
            </w:numPr>
            <w:ind w:left="720" w:hanging="360"/>
          </w:pPr>
        </w:pPrChange>
      </w:pPr>
      <w:commentRangeStart w:id="729"/>
      <w:del w:id="730" w:author="Neil Wu" w:date="2017-04-25T18:18:00Z">
        <w:r w:rsidRPr="000532D5" w:rsidDel="000D66D9">
          <w:rPr>
            <w:rFonts w:ascii="Helvetica" w:hAnsi="Helvetica" w:cstheme="minorBidi"/>
            <w:sz w:val="6"/>
            <w:szCs w:val="6"/>
            <w:rPrChange w:id="731" w:author="Neil Wu" w:date="2017-10-07T01:19:00Z">
              <w:rPr>
                <w:sz w:val="19"/>
                <w:szCs w:val="19"/>
              </w:rPr>
            </w:rPrChange>
          </w:rPr>
          <w:delText xml:space="preserve">a </w:delText>
        </w:r>
      </w:del>
      <w:del w:id="732" w:author="Neil Wu" w:date="2017-04-25T18:26:00Z">
        <w:r w:rsidRPr="000532D5" w:rsidDel="00B706F7">
          <w:rPr>
            <w:rFonts w:ascii="Helvetica" w:hAnsi="Helvetica" w:cstheme="minorBidi"/>
            <w:sz w:val="6"/>
            <w:szCs w:val="6"/>
            <w:rPrChange w:id="733" w:author="Neil Wu" w:date="2017-10-07T01:19:00Z">
              <w:rPr>
                <w:sz w:val="19"/>
                <w:szCs w:val="19"/>
              </w:rPr>
            </w:rPrChange>
          </w:rPr>
          <w:delText>combination of entrepreneurial knowledge</w:delText>
        </w:r>
      </w:del>
      <w:del w:id="734" w:author="Neil Wu" w:date="2017-04-25T18:30:00Z">
        <w:r w:rsidRPr="000532D5" w:rsidDel="00154372">
          <w:rPr>
            <w:rFonts w:ascii="Helvetica" w:hAnsi="Helvetica" w:cstheme="minorBidi"/>
            <w:sz w:val="6"/>
            <w:szCs w:val="6"/>
            <w:rPrChange w:id="735" w:author="Neil Wu" w:date="2017-10-07T01:19:00Z">
              <w:rPr>
                <w:sz w:val="19"/>
                <w:szCs w:val="19"/>
              </w:rPr>
            </w:rPrChange>
          </w:rPr>
          <w:delText xml:space="preserve">, </w:delText>
        </w:r>
      </w:del>
      <w:del w:id="736" w:author="Neil Wu" w:date="2017-04-25T18:29:00Z">
        <w:r w:rsidRPr="000532D5" w:rsidDel="00154372">
          <w:rPr>
            <w:rFonts w:ascii="Helvetica" w:hAnsi="Helvetica" w:cstheme="minorBidi"/>
            <w:sz w:val="6"/>
            <w:szCs w:val="6"/>
            <w:rPrChange w:id="737" w:author="Neil Wu" w:date="2017-10-07T01:19:00Z">
              <w:rPr>
                <w:sz w:val="19"/>
                <w:szCs w:val="19"/>
              </w:rPr>
            </w:rPrChange>
          </w:rPr>
          <w:delText>lead</w:delText>
        </w:r>
      </w:del>
      <w:del w:id="738" w:author="Neil Wu" w:date="2017-04-25T18:27:00Z">
        <w:r w:rsidRPr="000532D5" w:rsidDel="00B706F7">
          <w:rPr>
            <w:rFonts w:ascii="Helvetica" w:hAnsi="Helvetica" w:cstheme="minorBidi"/>
            <w:sz w:val="6"/>
            <w:szCs w:val="6"/>
            <w:rPrChange w:id="739" w:author="Neil Wu" w:date="2017-10-07T01:19:00Z">
              <w:rPr>
                <w:sz w:val="19"/>
                <w:szCs w:val="19"/>
              </w:rPr>
            </w:rPrChange>
          </w:rPr>
          <w:delText xml:space="preserve">ership capabilities, and software design </w:delText>
        </w:r>
      </w:del>
      <w:del w:id="740" w:author="Neil Wu" w:date="2017-04-25T18:00:00Z">
        <w:r w:rsidRPr="000532D5" w:rsidDel="0016334A">
          <w:rPr>
            <w:rFonts w:ascii="Helvetica" w:hAnsi="Helvetica" w:cstheme="minorBidi"/>
            <w:sz w:val="6"/>
            <w:szCs w:val="6"/>
            <w:rPrChange w:id="741" w:author="Neil Wu" w:date="2017-10-07T01:19:00Z">
              <w:rPr>
                <w:sz w:val="19"/>
                <w:szCs w:val="19"/>
              </w:rPr>
            </w:rPrChange>
          </w:rPr>
          <w:delText>skills to maintain a sustainable trajectory for the company's business go</w:delText>
        </w:r>
      </w:del>
      <w:ins w:id="742" w:author="Davenport, Yunji Wu" w:date="2017-04-25T20:01:00Z">
        <w:del w:id="743" w:author="Neil Wu" w:date="2017-04-25T22:33:00Z">
          <w:r w:rsidR="00167958" w:rsidRPr="000532D5" w:rsidDel="00E94749">
            <w:rPr>
              <w:rFonts w:ascii="Helvetica" w:hAnsi="Helvetica" w:cstheme="minorBidi"/>
              <w:sz w:val="6"/>
              <w:szCs w:val="6"/>
              <w:rPrChange w:id="744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Company</w:delText>
          </w:r>
          <w:r w:rsidR="008338BB" w:rsidRPr="000532D5" w:rsidDel="00E94749">
            <w:rPr>
              <w:rFonts w:ascii="Helvetica" w:hAnsi="Helvetica" w:cstheme="minorBidi"/>
              <w:sz w:val="6"/>
              <w:szCs w:val="6"/>
              <w:rPrChange w:id="745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effort</w:delText>
          </w:r>
        </w:del>
      </w:ins>
      <w:ins w:id="746" w:author="Davenport, Yunji Wu" w:date="2017-04-25T20:18:00Z">
        <w:del w:id="747" w:author="Neil Wu" w:date="2017-04-25T22:33:00Z">
          <w:r w:rsidR="00167958" w:rsidRPr="000532D5" w:rsidDel="00E94749">
            <w:rPr>
              <w:rFonts w:ascii="Helvetica" w:hAnsi="Helvetica" w:cstheme="minorBidi"/>
              <w:sz w:val="6"/>
              <w:szCs w:val="6"/>
              <w:rPrChange w:id="748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s</w:delText>
          </w:r>
        </w:del>
      </w:ins>
      <w:ins w:id="749" w:author="Davenport, Yunji Wu" w:date="2017-04-25T20:01:00Z">
        <w:del w:id="750" w:author="Neil Wu" w:date="2017-04-25T22:33:00Z">
          <w:r w:rsidR="008338BB" w:rsidRPr="000532D5" w:rsidDel="00E94749">
            <w:rPr>
              <w:rFonts w:ascii="Helvetica" w:hAnsi="Helvetica" w:cstheme="minorBidi"/>
              <w:sz w:val="6"/>
              <w:szCs w:val="6"/>
              <w:rPrChange w:id="751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752" w:author="Davenport, Yunji Wu" w:date="2017-04-25T20:21:00Z">
        <w:del w:id="753" w:author="Neil Wu" w:date="2017-04-25T22:33:00Z">
          <w:r w:rsidR="004359A4" w:rsidRPr="000532D5" w:rsidDel="00E94749">
            <w:rPr>
              <w:rFonts w:ascii="Helvetica" w:hAnsi="Helvetica" w:cstheme="minorBidi"/>
              <w:sz w:val="6"/>
              <w:szCs w:val="6"/>
              <w:rPrChange w:id="754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led to</w:delText>
          </w:r>
        </w:del>
      </w:ins>
      <w:ins w:id="755" w:author="Davenport, Yunji Wu" w:date="2017-04-25T20:01:00Z">
        <w:del w:id="756" w:author="Neil Wu" w:date="2017-04-25T22:33:00Z">
          <w:r w:rsidR="008338BB" w:rsidRPr="000532D5" w:rsidDel="00E94749">
            <w:rPr>
              <w:rFonts w:ascii="Helvetica" w:hAnsi="Helvetica" w:cstheme="minorBidi"/>
              <w:sz w:val="6"/>
              <w:szCs w:val="6"/>
              <w:rPrChange w:id="757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758" w:author="Neil Wu" w:date="2017-04-25T18:00:00Z">
        <w:r w:rsidRPr="000532D5" w:rsidDel="0016334A">
          <w:rPr>
            <w:rFonts w:ascii="Helvetica" w:hAnsi="Helvetica" w:cstheme="minorBidi"/>
            <w:sz w:val="6"/>
            <w:szCs w:val="6"/>
            <w:rPrChange w:id="759" w:author="Neil Wu" w:date="2017-10-07T01:19:00Z">
              <w:rPr>
                <w:sz w:val="19"/>
                <w:szCs w:val="19"/>
              </w:rPr>
            </w:rPrChange>
          </w:rPr>
          <w:delText>a</w:delText>
        </w:r>
      </w:del>
      <w:ins w:id="760" w:author="Davenport, Yunji Wu" w:date="2017-04-25T20:13:00Z">
        <w:del w:id="761" w:author="Neil Wu" w:date="2017-04-25T22:33:00Z">
          <w:r w:rsidR="00822B34" w:rsidRPr="000532D5" w:rsidDel="00E94749">
            <w:rPr>
              <w:rFonts w:ascii="Helvetica" w:hAnsi="Helvetica" w:cstheme="minorBidi"/>
              <w:sz w:val="6"/>
              <w:szCs w:val="6"/>
              <w:rPrChange w:id="762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in first</w:delText>
          </w:r>
        </w:del>
      </w:ins>
      <w:ins w:id="763" w:author="Davenport, Yunji Wu" w:date="2017-04-25T20:01:00Z">
        <w:del w:id="764" w:author="Neil Wu" w:date="2017-04-25T22:33:00Z">
          <w:r w:rsidR="008338BB" w:rsidRPr="000532D5" w:rsidDel="00E94749">
            <w:rPr>
              <w:rFonts w:ascii="Helvetica" w:hAnsi="Helvetica" w:cstheme="minorBidi"/>
              <w:sz w:val="6"/>
              <w:szCs w:val="6"/>
              <w:rPrChange w:id="765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6 months</w:delText>
          </w:r>
        </w:del>
      </w:ins>
      <w:del w:id="766" w:author="Neil Wu" w:date="2017-04-25T18:00:00Z">
        <w:r w:rsidRPr="000532D5" w:rsidDel="0016334A">
          <w:rPr>
            <w:rFonts w:ascii="Helvetica" w:hAnsi="Helvetica" w:cstheme="minorBidi"/>
            <w:sz w:val="6"/>
            <w:szCs w:val="6"/>
            <w:rPrChange w:id="767" w:author="Neil Wu" w:date="2017-10-07T01:19:00Z">
              <w:rPr>
                <w:sz w:val="19"/>
                <w:szCs w:val="19"/>
              </w:rPr>
            </w:rPrChange>
          </w:rPr>
          <w:delText xml:space="preserve">ls. </w:delText>
        </w:r>
      </w:del>
      <w:del w:id="768" w:author="Neil Wu" w:date="2017-04-25T22:33:00Z">
        <w:r w:rsidRPr="000532D5" w:rsidDel="00E94749">
          <w:rPr>
            <w:rFonts w:ascii="Helvetica" w:hAnsi="Helvetica" w:cstheme="minorBidi"/>
            <w:sz w:val="6"/>
            <w:szCs w:val="6"/>
            <w:rPrChange w:id="769" w:author="Neil Wu" w:date="2017-10-07T01:19:00Z">
              <w:rPr>
                <w:sz w:val="19"/>
                <w:szCs w:val="19"/>
              </w:rPr>
            </w:rPrChange>
          </w:rPr>
          <w:delText xml:space="preserve">In charge of ensuring day-to-day </w:delText>
        </w:r>
        <w:commentRangeStart w:id="770"/>
        <w:r w:rsidRPr="000532D5" w:rsidDel="00E94749">
          <w:rPr>
            <w:rFonts w:ascii="Helvetica" w:hAnsi="Helvetica" w:cstheme="minorBidi"/>
            <w:sz w:val="6"/>
            <w:szCs w:val="6"/>
            <w:rPrChange w:id="771" w:author="Neil Wu" w:date="2017-10-07T01:19:00Z">
              <w:rPr>
                <w:sz w:val="19"/>
                <w:szCs w:val="19"/>
              </w:rPr>
            </w:rPrChange>
          </w:rPr>
          <w:delText>success</w:delText>
        </w:r>
        <w:commentRangeEnd w:id="770"/>
        <w:r w:rsidR="00903087" w:rsidRPr="000532D5" w:rsidDel="00E94749">
          <w:rPr>
            <w:rStyle w:val="CommentReference"/>
            <w:rFonts w:ascii="Helvetica" w:hAnsi="Helvetica" w:cstheme="minorBidi"/>
            <w:sz w:val="6"/>
            <w:szCs w:val="6"/>
            <w:rPrChange w:id="772" w:author="Neil Wu" w:date="2017-10-07T01:19:00Z">
              <w:rPr>
                <w:rStyle w:val="CommentReference"/>
              </w:rPr>
            </w:rPrChange>
          </w:rPr>
          <w:commentReference w:id="770"/>
        </w:r>
        <w:r w:rsidRPr="000532D5" w:rsidDel="00E94749">
          <w:rPr>
            <w:rFonts w:ascii="Helvetica" w:hAnsi="Helvetica" w:cstheme="minorBidi"/>
            <w:sz w:val="6"/>
            <w:szCs w:val="6"/>
            <w:rPrChange w:id="773" w:author="Neil Wu" w:date="2017-10-07T01:19:00Z">
              <w:rPr>
                <w:sz w:val="19"/>
                <w:szCs w:val="19"/>
              </w:rPr>
            </w:rPrChange>
          </w:rPr>
          <w:delText>.</w:delText>
        </w:r>
        <w:commentRangeEnd w:id="729"/>
        <w:r w:rsidR="0038254F" w:rsidRPr="000532D5" w:rsidDel="00E94749">
          <w:rPr>
            <w:rStyle w:val="CommentReference"/>
            <w:rFonts w:ascii="Helvetica" w:hAnsi="Helvetica" w:cstheme="minorBidi"/>
            <w:sz w:val="6"/>
            <w:szCs w:val="6"/>
            <w:rPrChange w:id="774" w:author="Neil Wu" w:date="2017-10-07T01:19:00Z">
              <w:rPr>
                <w:rStyle w:val="CommentReference"/>
              </w:rPr>
            </w:rPrChange>
          </w:rPr>
          <w:commentReference w:id="729"/>
        </w:r>
      </w:del>
    </w:p>
    <w:p w14:paraId="04E1636F" w14:textId="77777777" w:rsidR="00903087" w:rsidRPr="000532D5" w:rsidDel="00E94749" w:rsidRDefault="00903087">
      <w:pPr>
        <w:pStyle w:val="p3"/>
        <w:ind w:left="180"/>
        <w:rPr>
          <w:ins w:id="775" w:author="Davenport, Yunji Wu" w:date="2017-04-25T17:04:00Z"/>
          <w:del w:id="776" w:author="Neil Wu" w:date="2017-04-25T22:33:00Z"/>
          <w:rFonts w:ascii="Helvetica" w:hAnsi="Helvetica" w:cstheme="minorBidi"/>
          <w:b/>
          <w:bCs/>
          <w:sz w:val="6"/>
          <w:szCs w:val="6"/>
          <w:rPrChange w:id="777" w:author="Neil Wu" w:date="2017-10-07T01:19:00Z">
            <w:rPr>
              <w:ins w:id="778" w:author="Davenport, Yunji Wu" w:date="2017-04-25T17:04:00Z"/>
              <w:del w:id="779" w:author="Neil Wu" w:date="2017-04-25T22:33:00Z"/>
              <w:rFonts w:ascii="Helvetica" w:hAnsi="Helvetica"/>
              <w:b/>
              <w:bCs/>
              <w:sz w:val="22"/>
              <w:szCs w:val="22"/>
            </w:rPr>
          </w:rPrChange>
        </w:rPr>
        <w:pPrChange w:id="780" w:author="Neil Wu" w:date="2017-09-18T12:45:00Z">
          <w:pPr>
            <w:pStyle w:val="p3"/>
          </w:pPr>
        </w:pPrChange>
      </w:pPr>
    </w:p>
    <w:p w14:paraId="5514E699" w14:textId="56199BD7" w:rsidR="004D38F5" w:rsidRPr="000532D5" w:rsidDel="0000178B" w:rsidRDefault="00AF6CE8">
      <w:pPr>
        <w:pStyle w:val="p3"/>
        <w:ind w:left="180"/>
        <w:rPr>
          <w:del w:id="781" w:author="Neil Wu" w:date="2017-04-25T22:26:00Z"/>
          <w:rFonts w:ascii="Helvetica" w:hAnsi="Helvetica" w:cstheme="minorBidi"/>
          <w:sz w:val="6"/>
          <w:szCs w:val="6"/>
          <w:rPrChange w:id="782" w:author="Neil Wu" w:date="2017-10-07T01:19:00Z">
            <w:rPr>
              <w:del w:id="783" w:author="Neil Wu" w:date="2017-04-25T22:26:00Z"/>
              <w:b/>
              <w:bCs/>
              <w:sz w:val="19"/>
              <w:szCs w:val="19"/>
            </w:rPr>
          </w:rPrChange>
        </w:rPr>
        <w:pPrChange w:id="784" w:author="Neil Wu" w:date="2017-09-18T12:45:00Z">
          <w:pPr>
            <w:pStyle w:val="p3"/>
          </w:pPr>
        </w:pPrChange>
      </w:pPr>
      <w:commentRangeStart w:id="785"/>
      <w:del w:id="786" w:author="Neil Wu" w:date="2017-04-25T22:26:00Z">
        <w:r w:rsidRPr="000532D5" w:rsidDel="0000178B">
          <w:rPr>
            <w:rFonts w:ascii="Helvetica" w:hAnsi="Helvetica" w:cstheme="minorBidi"/>
            <w:sz w:val="6"/>
            <w:szCs w:val="6"/>
            <w:rPrChange w:id="787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Duke</w:delText>
        </w:r>
        <w:commentRangeEnd w:id="785"/>
        <w:r w:rsidR="0038254F" w:rsidRPr="000532D5" w:rsidDel="0000178B">
          <w:rPr>
            <w:rStyle w:val="CommentReference"/>
            <w:rFonts w:ascii="Helvetica" w:hAnsi="Helvetica" w:cstheme="minorBidi"/>
            <w:sz w:val="6"/>
            <w:szCs w:val="6"/>
            <w:rPrChange w:id="788" w:author="Neil Wu" w:date="2017-10-07T01:19:00Z">
              <w:rPr>
                <w:rStyle w:val="CommentReference"/>
              </w:rPr>
            </w:rPrChange>
          </w:rPr>
          <w:commentReference w:id="785"/>
        </w:r>
        <w:r w:rsidRPr="000532D5" w:rsidDel="0000178B">
          <w:rPr>
            <w:rFonts w:ascii="Helvetica" w:hAnsi="Helvetica" w:cstheme="minorBidi"/>
            <w:sz w:val="6"/>
            <w:szCs w:val="6"/>
            <w:rPrChange w:id="789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Office of Information Technology </w:delText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790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79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79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793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79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795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ins w:id="796" w:author="Davenport, Yunji Wu" w:date="2017-04-25T17:04:00Z">
        <w:del w:id="797" w:author="Neil Wu" w:date="2017-04-25T22:26:00Z">
          <w:r w:rsidR="00903087" w:rsidRPr="000532D5" w:rsidDel="0000178B">
            <w:rPr>
              <w:rFonts w:ascii="Helvetica" w:hAnsi="Helvetica" w:cstheme="minorBidi"/>
              <w:sz w:val="6"/>
              <w:szCs w:val="6"/>
              <w:rPrChange w:id="798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</w:delText>
          </w:r>
        </w:del>
      </w:ins>
      <w:ins w:id="799" w:author="Davenport, Yunji Wu" w:date="2017-04-25T17:08:00Z">
        <w:del w:id="800" w:author="Neil Wu" w:date="2017-04-25T22:26:00Z">
          <w:r w:rsidR="00903087" w:rsidRPr="000532D5" w:rsidDel="0000178B">
            <w:rPr>
              <w:rFonts w:ascii="Helvetica" w:hAnsi="Helvetica" w:cstheme="minorBidi"/>
              <w:sz w:val="6"/>
              <w:szCs w:val="6"/>
              <w:rPrChange w:id="801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00178B">
            <w:rPr>
              <w:rFonts w:ascii="Helvetica" w:hAnsi="Helvetica" w:cstheme="minorBidi"/>
              <w:sz w:val="6"/>
              <w:szCs w:val="6"/>
              <w:rPrChange w:id="802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del w:id="803" w:author="Neil Wu" w:date="2017-04-25T22:26:00Z">
        <w:r w:rsidR="004D38F5" w:rsidRPr="000532D5" w:rsidDel="0000178B">
          <w:rPr>
            <w:rFonts w:ascii="Helvetica" w:hAnsi="Helvetica" w:cstheme="minorBidi"/>
            <w:sz w:val="6"/>
            <w:szCs w:val="6"/>
            <w:rPrChange w:id="80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  Durham, NC</w:delText>
        </w:r>
      </w:del>
    </w:p>
    <w:p w14:paraId="1DDF6FB9" w14:textId="27E132A2" w:rsidR="00AF6CE8" w:rsidRPr="000532D5" w:rsidDel="0000178B" w:rsidRDefault="00AF6CE8">
      <w:pPr>
        <w:pStyle w:val="p3"/>
        <w:ind w:left="180"/>
        <w:rPr>
          <w:del w:id="805" w:author="Neil Wu" w:date="2017-04-25T22:26:00Z"/>
          <w:rFonts w:ascii="Helvetica" w:hAnsi="Helvetica" w:cstheme="minorBidi"/>
          <w:sz w:val="6"/>
          <w:szCs w:val="6"/>
          <w:rPrChange w:id="806" w:author="Neil Wu" w:date="2017-10-07T01:19:00Z">
            <w:rPr>
              <w:del w:id="807" w:author="Neil Wu" w:date="2017-04-25T22:26:00Z"/>
              <w:sz w:val="19"/>
              <w:szCs w:val="19"/>
            </w:rPr>
          </w:rPrChange>
        </w:rPr>
        <w:pPrChange w:id="808" w:author="Neil Wu" w:date="2017-09-18T12:45:00Z">
          <w:pPr>
            <w:pStyle w:val="p3"/>
          </w:pPr>
        </w:pPrChange>
      </w:pPr>
      <w:del w:id="809" w:author="Neil Wu" w:date="2017-04-25T22:26:00Z">
        <w:r w:rsidRPr="000532D5" w:rsidDel="0000178B">
          <w:rPr>
            <w:rFonts w:ascii="Helvetica" w:hAnsi="Helvetica" w:cstheme="minorBidi"/>
            <w:i/>
            <w:iCs/>
            <w:sz w:val="6"/>
            <w:szCs w:val="6"/>
            <w:rPrChange w:id="810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Technical Support</w:delText>
        </w:r>
        <w:r w:rsidRPr="000532D5" w:rsidDel="0000178B">
          <w:rPr>
            <w:rStyle w:val="apple-converted-space"/>
            <w:rFonts w:ascii="Helvetica" w:hAnsi="Helvetica" w:cstheme="minorBidi"/>
            <w:i/>
            <w:iCs/>
            <w:sz w:val="6"/>
            <w:szCs w:val="6"/>
            <w:rPrChange w:id="811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> </w:delText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2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3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4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5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6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7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8" w:author="Neil Wu" w:date="2017-10-07T01:19:00Z">
              <w:rPr>
                <w:sz w:val="19"/>
                <w:szCs w:val="19"/>
              </w:rPr>
            </w:rPrChange>
          </w:rPr>
          <w:tab/>
        </w:r>
        <w:r w:rsidR="004D38F5" w:rsidRPr="000532D5" w:rsidDel="0000178B">
          <w:rPr>
            <w:rFonts w:ascii="Helvetica" w:hAnsi="Helvetica" w:cstheme="minorBidi"/>
            <w:sz w:val="6"/>
            <w:szCs w:val="6"/>
            <w:rPrChange w:id="819" w:author="Neil Wu" w:date="2017-10-07T01:19:00Z">
              <w:rPr>
                <w:sz w:val="19"/>
                <w:szCs w:val="19"/>
              </w:rPr>
            </w:rPrChange>
          </w:rPr>
          <w:tab/>
          <w:delText xml:space="preserve">  </w:delText>
        </w:r>
      </w:del>
      <w:ins w:id="820" w:author="Davenport, Yunji Wu" w:date="2017-04-25T17:08:00Z">
        <w:del w:id="821" w:author="Neil Wu" w:date="2017-04-25T22:26:00Z">
          <w:r w:rsidR="00903087" w:rsidRPr="000532D5" w:rsidDel="0000178B">
            <w:rPr>
              <w:rFonts w:ascii="Helvetica" w:hAnsi="Helvetica" w:cstheme="minorBidi"/>
              <w:sz w:val="6"/>
              <w:szCs w:val="6"/>
              <w:rPrChange w:id="822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tab/>
          </w:r>
          <w:r w:rsidR="00903087" w:rsidRPr="000532D5" w:rsidDel="0000178B">
            <w:rPr>
              <w:rFonts w:ascii="Helvetica" w:hAnsi="Helvetica" w:cstheme="minorBidi"/>
              <w:sz w:val="6"/>
              <w:szCs w:val="6"/>
              <w:rPrChange w:id="823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ins w:id="824" w:author="Davenport, Yunji Wu" w:date="2017-04-25T20:06:00Z">
        <w:del w:id="825" w:author="Neil Wu" w:date="2017-04-25T22:26:00Z">
          <w:r w:rsidR="008338BB" w:rsidRPr="000532D5" w:rsidDel="0000178B">
            <w:rPr>
              <w:rFonts w:ascii="Helvetica" w:hAnsi="Helvetica" w:cstheme="minorBidi"/>
              <w:sz w:val="6"/>
              <w:szCs w:val="6"/>
              <w:rPrChange w:id="826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827" w:author="Neil Wu" w:date="2017-04-25T22:26:00Z">
        <w:r w:rsidR="004D38F5" w:rsidRPr="000532D5" w:rsidDel="0000178B">
          <w:rPr>
            <w:rFonts w:ascii="Helvetica" w:hAnsi="Helvetica" w:cstheme="minorBidi"/>
            <w:sz w:val="6"/>
            <w:szCs w:val="6"/>
            <w:rPrChange w:id="828" w:author="Neil Wu" w:date="2017-10-07T01:19:00Z">
              <w:rPr>
                <w:sz w:val="19"/>
                <w:szCs w:val="19"/>
              </w:rPr>
            </w:rPrChange>
          </w:rPr>
          <w:delText xml:space="preserve">      </w:delText>
        </w:r>
        <w:r w:rsidRPr="000532D5" w:rsidDel="0000178B">
          <w:rPr>
            <w:rFonts w:ascii="Helvetica" w:hAnsi="Helvetica" w:cstheme="minorBidi"/>
            <w:sz w:val="6"/>
            <w:szCs w:val="6"/>
            <w:rPrChange w:id="829" w:author="Neil Wu" w:date="2017-10-07T01:19:00Z">
              <w:rPr>
                <w:sz w:val="19"/>
                <w:szCs w:val="19"/>
              </w:rPr>
            </w:rPrChange>
          </w:rPr>
          <w:delText>Aug. 2016 - Present</w:delText>
        </w:r>
        <w:r w:rsidRPr="000532D5" w:rsidDel="0000178B">
          <w:rPr>
            <w:rStyle w:val="apple-converted-space"/>
            <w:rFonts w:ascii="Helvetica" w:hAnsi="Helvetica" w:cstheme="minorBidi"/>
            <w:sz w:val="6"/>
            <w:szCs w:val="6"/>
            <w:rPrChange w:id="830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1FCDD484" w14:textId="6AA3C078" w:rsidR="004D38F5" w:rsidRPr="000532D5" w:rsidDel="00AF490A" w:rsidRDefault="00AF6CE8">
      <w:pPr>
        <w:pStyle w:val="p3"/>
        <w:ind w:left="180"/>
        <w:rPr>
          <w:del w:id="831" w:author="Neil Wu" w:date="2017-04-25T22:08:00Z"/>
          <w:rStyle w:val="apple-converted-space"/>
          <w:rFonts w:ascii="Helvetica" w:hAnsi="Helvetica"/>
          <w:sz w:val="6"/>
          <w:szCs w:val="6"/>
          <w:rPrChange w:id="832" w:author="Neil Wu" w:date="2017-10-07T01:19:00Z">
            <w:rPr>
              <w:del w:id="833" w:author="Neil Wu" w:date="2017-04-25T22:08:00Z"/>
              <w:rStyle w:val="apple-converted-space"/>
              <w:rFonts w:ascii="Helvetica" w:hAnsi="Helvetica"/>
              <w:sz w:val="22"/>
              <w:szCs w:val="22"/>
            </w:rPr>
          </w:rPrChange>
        </w:rPr>
        <w:pPrChange w:id="834" w:author="Neil Wu" w:date="2017-09-18T12:45:00Z">
          <w:pPr>
            <w:pStyle w:val="ListParagraph"/>
          </w:pPr>
        </w:pPrChange>
      </w:pPr>
      <w:del w:id="835" w:author="Neil Wu" w:date="2017-04-25T22:26:00Z">
        <w:r w:rsidRPr="000532D5" w:rsidDel="0000178B">
          <w:rPr>
            <w:rFonts w:ascii="Helvetica" w:hAnsi="Helvetica"/>
            <w:sz w:val="6"/>
            <w:szCs w:val="6"/>
            <w:rPrChange w:id="836" w:author="Neil Wu" w:date="2017-10-07T01:19:00Z">
              <w:rPr>
                <w:sz w:val="19"/>
                <w:szCs w:val="19"/>
              </w:rPr>
            </w:rPrChange>
          </w:rPr>
          <w:delText>Assist students and staff with</w:delText>
        </w:r>
      </w:del>
      <w:ins w:id="837" w:author="Davenport, Yunji Wu" w:date="2017-04-25T20:09:00Z">
        <w:del w:id="838" w:author="Neil Wu" w:date="2017-04-25T22:26:00Z">
          <w:r w:rsidR="009F50A3" w:rsidRPr="000532D5" w:rsidDel="0000178B">
            <w:rPr>
              <w:rFonts w:ascii="Helvetica" w:hAnsi="Helvetica"/>
              <w:sz w:val="6"/>
              <w:szCs w:val="6"/>
              <w:rPrChange w:id="839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840" w:author="Neil Wu" w:date="2017-04-25T18:21:00Z">
        <w:r w:rsidRPr="000532D5" w:rsidDel="000D66D9">
          <w:rPr>
            <w:rFonts w:ascii="Helvetica" w:hAnsi="Helvetica"/>
            <w:sz w:val="6"/>
            <w:szCs w:val="6"/>
            <w:rPrChange w:id="841" w:author="Neil Wu" w:date="2017-10-07T01:19:00Z">
              <w:rPr>
                <w:sz w:val="19"/>
                <w:szCs w:val="19"/>
              </w:rPr>
            </w:rPrChange>
          </w:rPr>
          <w:delText xml:space="preserve"> their </w:delText>
        </w:r>
      </w:del>
      <w:del w:id="842" w:author="Neil Wu" w:date="2017-04-25T22:26:00Z">
        <w:r w:rsidRPr="000532D5" w:rsidDel="0000178B">
          <w:rPr>
            <w:rFonts w:ascii="Helvetica" w:hAnsi="Helvetica"/>
            <w:sz w:val="6"/>
            <w:szCs w:val="6"/>
            <w:rPrChange w:id="843" w:author="Neil Wu" w:date="2017-10-07T01:19:00Z">
              <w:rPr>
                <w:sz w:val="19"/>
                <w:szCs w:val="19"/>
              </w:rPr>
            </w:rPrChange>
          </w:rPr>
          <w:delText>technology issues, several days a week</w:delText>
        </w:r>
      </w:del>
      <w:del w:id="844" w:author="Neil Wu" w:date="2017-04-25T18:06:00Z">
        <w:r w:rsidRPr="000532D5" w:rsidDel="00D81445">
          <w:rPr>
            <w:rFonts w:ascii="Helvetica" w:hAnsi="Helvetica"/>
            <w:sz w:val="6"/>
            <w:szCs w:val="6"/>
            <w:rPrChange w:id="845" w:author="Neil Wu" w:date="2017-10-07T01:19:00Z">
              <w:rPr>
                <w:sz w:val="19"/>
                <w:szCs w:val="19"/>
              </w:rPr>
            </w:rPrChange>
          </w:rPr>
          <w:delText>.</w:delText>
        </w:r>
      </w:del>
      <w:del w:id="846" w:author="Neil Wu" w:date="2017-04-25T22:11:00Z">
        <w:r w:rsidRPr="000532D5" w:rsidDel="00AF490A">
          <w:rPr>
            <w:rFonts w:ascii="Helvetica" w:hAnsi="Helvetica"/>
            <w:sz w:val="6"/>
            <w:szCs w:val="6"/>
            <w:rPrChange w:id="847" w:author="Neil Wu" w:date="2017-10-07T01:19:00Z">
              <w:rPr>
                <w:sz w:val="19"/>
                <w:szCs w:val="19"/>
              </w:rPr>
            </w:rPrChange>
          </w:rPr>
          <w:delText xml:space="preserve"> </w:delText>
        </w:r>
      </w:del>
      <w:del w:id="848" w:author="Neil Wu" w:date="2017-04-25T18:06:00Z">
        <w:r w:rsidRPr="000532D5" w:rsidDel="00D81445">
          <w:rPr>
            <w:rFonts w:ascii="Helvetica" w:hAnsi="Helvetica"/>
            <w:sz w:val="6"/>
            <w:szCs w:val="6"/>
            <w:rPrChange w:id="849" w:author="Neil Wu" w:date="2017-10-07T01:19:00Z">
              <w:rPr>
                <w:sz w:val="19"/>
                <w:szCs w:val="19"/>
              </w:rPr>
            </w:rPrChange>
          </w:rPr>
          <w:delText xml:space="preserve">Trained in new </w:delText>
        </w:r>
      </w:del>
      <w:del w:id="850" w:author="Neil Wu" w:date="2017-04-25T18:07:00Z">
        <w:r w:rsidRPr="000532D5" w:rsidDel="00D81445">
          <w:rPr>
            <w:rFonts w:ascii="Helvetica" w:hAnsi="Helvetica"/>
            <w:sz w:val="6"/>
            <w:szCs w:val="6"/>
            <w:rPrChange w:id="851" w:author="Neil Wu" w:date="2017-10-07T01:19:00Z">
              <w:rPr>
                <w:sz w:val="19"/>
                <w:szCs w:val="19"/>
              </w:rPr>
            </w:rPrChange>
          </w:rPr>
          <w:delText>technical skills such as partitioning hard drives and backing</w:delText>
        </w:r>
      </w:del>
      <w:del w:id="852" w:author="Neil Wu" w:date="2017-04-25T18:08:00Z">
        <w:r w:rsidRPr="000532D5" w:rsidDel="00D81445">
          <w:rPr>
            <w:rFonts w:ascii="Helvetica" w:hAnsi="Helvetica"/>
            <w:sz w:val="6"/>
            <w:szCs w:val="6"/>
            <w:rPrChange w:id="853" w:author="Neil Wu" w:date="2017-10-07T01:19:00Z">
              <w:rPr>
                <w:sz w:val="19"/>
                <w:szCs w:val="19"/>
              </w:rPr>
            </w:rPrChange>
          </w:rPr>
          <w:delText xml:space="preserve"> up data</w:delText>
        </w:r>
      </w:del>
      <w:del w:id="854" w:author="Neil Wu" w:date="2017-04-25T22:11:00Z">
        <w:r w:rsidRPr="000532D5" w:rsidDel="00AF490A">
          <w:rPr>
            <w:rFonts w:ascii="Helvetica" w:hAnsi="Helvetica"/>
            <w:sz w:val="6"/>
            <w:szCs w:val="6"/>
            <w:rPrChange w:id="855" w:author="Neil Wu" w:date="2017-10-07T01:19:00Z">
              <w:rPr>
                <w:sz w:val="19"/>
                <w:szCs w:val="19"/>
              </w:rPr>
            </w:rPrChange>
          </w:rPr>
          <w:delText>.</w:delText>
        </w:r>
      </w:del>
      <w:del w:id="856" w:author="Neil Wu" w:date="2017-04-25T22:26:00Z">
        <w:r w:rsidRPr="000532D5" w:rsidDel="0000178B">
          <w:rPr>
            <w:rFonts w:ascii="Helvetica" w:hAnsi="Helvetica"/>
            <w:sz w:val="6"/>
            <w:szCs w:val="6"/>
            <w:rPrChange w:id="857" w:author="Neil Wu" w:date="2017-10-07T01:19:00Z">
              <w:rPr>
                <w:sz w:val="19"/>
                <w:szCs w:val="19"/>
              </w:rPr>
            </w:rPrChange>
          </w:rPr>
          <w:delText xml:space="preserve"> Develop </w:delText>
        </w:r>
      </w:del>
      <w:ins w:id="858" w:author="Davenport, Yunji Wu" w:date="2017-04-25T20:13:00Z">
        <w:del w:id="859" w:author="Neil Wu" w:date="2017-04-25T22:26:00Z">
          <w:r w:rsidR="00822B34" w:rsidRPr="000532D5" w:rsidDel="0000178B">
            <w:rPr>
              <w:rFonts w:ascii="Helvetica" w:hAnsi="Helvetica"/>
              <w:sz w:val="6"/>
              <w:szCs w:val="6"/>
              <w:rPrChange w:id="860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Exercised </w:delText>
          </w:r>
        </w:del>
      </w:ins>
      <w:del w:id="861" w:author="Neil Wu" w:date="2017-04-25T22:26:00Z">
        <w:r w:rsidRPr="000532D5" w:rsidDel="0000178B">
          <w:rPr>
            <w:rFonts w:ascii="Helvetica" w:hAnsi="Helvetica"/>
            <w:sz w:val="6"/>
            <w:szCs w:val="6"/>
            <w:rPrChange w:id="862" w:author="Neil Wu" w:date="2017-10-07T01:19:00Z">
              <w:rPr>
                <w:sz w:val="19"/>
                <w:szCs w:val="19"/>
              </w:rPr>
            </w:rPrChange>
          </w:rPr>
          <w:delText xml:space="preserve">technical, </w:delText>
        </w:r>
      </w:del>
      <w:del w:id="863" w:author="Neil Wu" w:date="2017-04-25T18:20:00Z">
        <w:r w:rsidRPr="000532D5" w:rsidDel="000D66D9">
          <w:rPr>
            <w:rFonts w:ascii="Helvetica" w:hAnsi="Helvetica"/>
            <w:sz w:val="6"/>
            <w:szCs w:val="6"/>
            <w:rPrChange w:id="864" w:author="Neil Wu" w:date="2017-10-07T01:19:00Z">
              <w:rPr>
                <w:sz w:val="19"/>
                <w:szCs w:val="19"/>
              </w:rPr>
            </w:rPrChange>
          </w:rPr>
          <w:delText>sales/</w:delText>
        </w:r>
      </w:del>
      <w:del w:id="865" w:author="Neil Wu" w:date="2017-04-25T22:26:00Z">
        <w:r w:rsidRPr="000532D5" w:rsidDel="0000178B">
          <w:rPr>
            <w:rFonts w:ascii="Helvetica" w:hAnsi="Helvetica"/>
            <w:sz w:val="6"/>
            <w:szCs w:val="6"/>
            <w:rPrChange w:id="866" w:author="Neil Wu" w:date="2017-10-07T01:19:00Z">
              <w:rPr>
                <w:sz w:val="19"/>
                <w:szCs w:val="19"/>
              </w:rPr>
            </w:rPrChange>
          </w:rPr>
          <w:delText>customer support, and problem-solving skills</w:delText>
        </w:r>
      </w:del>
      <w:del w:id="867" w:author="Neil Wu" w:date="2017-04-25T22:05:00Z">
        <w:r w:rsidRPr="000532D5" w:rsidDel="00EC07FE">
          <w:rPr>
            <w:rFonts w:ascii="Helvetica" w:hAnsi="Helvetica"/>
            <w:sz w:val="6"/>
            <w:szCs w:val="6"/>
            <w:rPrChange w:id="868" w:author="Neil Wu" w:date="2017-10-07T01:19:00Z">
              <w:rPr>
                <w:sz w:val="19"/>
                <w:szCs w:val="19"/>
              </w:rPr>
            </w:rPrChange>
          </w:rPr>
          <w:delText>.</w:delText>
        </w:r>
      </w:del>
      <w:del w:id="869" w:author="Neil Wu" w:date="2017-04-25T22:26:00Z">
        <w:r w:rsidRPr="000532D5" w:rsidDel="0000178B">
          <w:rPr>
            <w:rStyle w:val="apple-converted-space"/>
            <w:rFonts w:ascii="Helvetica" w:hAnsi="Helvetica"/>
            <w:sz w:val="6"/>
            <w:szCs w:val="6"/>
            <w:rPrChange w:id="870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68BE37CA" w14:textId="77777777" w:rsidR="00903087" w:rsidRPr="000532D5" w:rsidDel="00AF490A" w:rsidRDefault="00903087">
      <w:pPr>
        <w:pStyle w:val="p3"/>
        <w:ind w:left="180"/>
        <w:rPr>
          <w:ins w:id="871" w:author="Davenport, Yunji Wu" w:date="2017-04-25T17:04:00Z"/>
          <w:del w:id="872" w:author="Neil Wu" w:date="2017-04-25T22:07:00Z"/>
          <w:rFonts w:ascii="Helvetica" w:hAnsi="Helvetica" w:cstheme="minorBidi"/>
          <w:sz w:val="6"/>
          <w:szCs w:val="6"/>
          <w:rPrChange w:id="873" w:author="Neil Wu" w:date="2017-10-07T01:19:00Z">
            <w:rPr>
              <w:ins w:id="874" w:author="Davenport, Yunji Wu" w:date="2017-04-25T17:04:00Z"/>
              <w:del w:id="875" w:author="Neil Wu" w:date="2017-04-25T22:07:00Z"/>
              <w:rFonts w:ascii="Helvetica" w:hAnsi="Helvetica" w:cs="Times New Roman"/>
              <w:b/>
              <w:bCs/>
              <w:sz w:val="22"/>
              <w:szCs w:val="22"/>
            </w:rPr>
          </w:rPrChange>
        </w:rPr>
        <w:pPrChange w:id="876" w:author="Neil Wu" w:date="2017-09-18T12:45:00Z">
          <w:pPr/>
        </w:pPrChange>
      </w:pPr>
    </w:p>
    <w:p w14:paraId="365E8A4B" w14:textId="28943403" w:rsidR="009C4AD6" w:rsidRPr="000532D5" w:rsidDel="00AF490A" w:rsidRDefault="009C4AD6">
      <w:pPr>
        <w:pStyle w:val="p3"/>
        <w:ind w:left="180"/>
        <w:rPr>
          <w:del w:id="877" w:author="Neil Wu" w:date="2017-04-25T22:07:00Z"/>
          <w:rFonts w:ascii="Helvetica" w:hAnsi="Helvetica" w:cstheme="minorBidi"/>
          <w:sz w:val="6"/>
          <w:szCs w:val="6"/>
          <w:rPrChange w:id="878" w:author="Neil Wu" w:date="2017-10-07T01:19:00Z">
            <w:rPr>
              <w:del w:id="879" w:author="Neil Wu" w:date="2017-04-25T22:07:00Z"/>
              <w:rFonts w:ascii="Times New Roman" w:hAnsi="Times New Roman" w:cs="Times New Roman"/>
              <w:b/>
              <w:bCs/>
              <w:sz w:val="19"/>
              <w:szCs w:val="19"/>
            </w:rPr>
          </w:rPrChange>
        </w:rPr>
        <w:pPrChange w:id="880" w:author="Neil Wu" w:date="2017-09-18T12:45:00Z">
          <w:pPr/>
        </w:pPrChange>
      </w:pPr>
      <w:del w:id="881" w:author="Neil Wu" w:date="2017-04-25T22:07:00Z">
        <w:r w:rsidRPr="000532D5" w:rsidDel="00AF490A">
          <w:rPr>
            <w:rFonts w:ascii="Helvetica" w:hAnsi="Helvetica" w:cstheme="minorBidi"/>
            <w:sz w:val="6"/>
            <w:szCs w:val="6"/>
            <w:rPrChange w:id="882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delText xml:space="preserve">Duke Global Entrepreneurship Network   </w:delText>
        </w:r>
        <w:r w:rsidRPr="000532D5" w:rsidDel="00AF490A">
          <w:rPr>
            <w:rFonts w:ascii="Helvetica" w:hAnsi="Helvetica" w:cstheme="minorBidi"/>
            <w:sz w:val="6"/>
            <w:szCs w:val="6"/>
            <w:rPrChange w:id="883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sz w:val="6"/>
            <w:szCs w:val="6"/>
            <w:rPrChange w:id="884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sz w:val="6"/>
            <w:szCs w:val="6"/>
            <w:rPrChange w:id="885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sz w:val="6"/>
            <w:szCs w:val="6"/>
            <w:rPrChange w:id="886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sz w:val="6"/>
            <w:szCs w:val="6"/>
            <w:rPrChange w:id="887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sz w:val="6"/>
            <w:szCs w:val="6"/>
            <w:rPrChange w:id="888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tab/>
          <w:delText xml:space="preserve">  </w:delText>
        </w:r>
      </w:del>
      <w:ins w:id="889" w:author="Davenport, Yunji Wu" w:date="2017-04-25T17:08:00Z">
        <w:del w:id="890" w:author="Neil Wu" w:date="2017-04-25T22:07:00Z">
          <w:r w:rsidR="00903087" w:rsidRPr="000532D5" w:rsidDel="00AF490A">
            <w:rPr>
              <w:rFonts w:ascii="Helvetica" w:hAnsi="Helvetica"/>
              <w:sz w:val="6"/>
              <w:szCs w:val="6"/>
              <w:rPrChange w:id="891" w:author="Neil Wu" w:date="2017-10-07T01:19:00Z">
                <w:rPr/>
              </w:rPrChange>
            </w:rPr>
            <w:tab/>
          </w:r>
          <w:r w:rsidR="00903087" w:rsidRPr="000532D5" w:rsidDel="00AF490A">
            <w:rPr>
              <w:rFonts w:ascii="Helvetica" w:hAnsi="Helvetica"/>
              <w:sz w:val="6"/>
              <w:szCs w:val="6"/>
              <w:rPrChange w:id="892" w:author="Neil Wu" w:date="2017-10-07T01:19:00Z">
                <w:rPr/>
              </w:rPrChange>
            </w:rPr>
            <w:tab/>
            <w:delText xml:space="preserve">  </w:delText>
          </w:r>
        </w:del>
      </w:ins>
      <w:del w:id="893" w:author="Neil Wu" w:date="2017-04-25T22:07:00Z">
        <w:r w:rsidRPr="000532D5" w:rsidDel="00AF490A">
          <w:rPr>
            <w:rFonts w:ascii="Helvetica" w:hAnsi="Helvetica" w:cstheme="minorBidi"/>
            <w:sz w:val="6"/>
            <w:szCs w:val="6"/>
            <w:rPrChange w:id="894" w:author="Neil Wu" w:date="2017-10-07T01:19:00Z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rPrChange>
          </w:rPr>
          <w:delText xml:space="preserve"> Durham, NC</w:delText>
        </w:r>
      </w:del>
    </w:p>
    <w:p w14:paraId="63EC3DE1" w14:textId="77981CD1" w:rsidR="009C4AD6" w:rsidRPr="000532D5" w:rsidDel="00AF490A" w:rsidRDefault="009C4AD6">
      <w:pPr>
        <w:pStyle w:val="p3"/>
        <w:ind w:left="180"/>
        <w:rPr>
          <w:del w:id="895" w:author="Neil Wu" w:date="2017-04-25T22:07:00Z"/>
          <w:rFonts w:ascii="Helvetica" w:hAnsi="Helvetica" w:cstheme="minorBidi"/>
          <w:sz w:val="6"/>
          <w:szCs w:val="6"/>
          <w:rPrChange w:id="896" w:author="Neil Wu" w:date="2017-10-07T01:19:00Z">
            <w:rPr>
              <w:del w:id="897" w:author="Neil Wu" w:date="2017-04-25T22:07:00Z"/>
              <w:rFonts w:ascii="Times New Roman" w:hAnsi="Times New Roman" w:cs="Times New Roman"/>
              <w:sz w:val="19"/>
              <w:szCs w:val="19"/>
            </w:rPr>
          </w:rPrChange>
        </w:rPr>
        <w:pPrChange w:id="898" w:author="Neil Wu" w:date="2017-09-18T12:45:00Z">
          <w:pPr/>
        </w:pPrChange>
      </w:pPr>
      <w:del w:id="899" w:author="Neil Wu" w:date="2017-04-25T22:07:00Z"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00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delText xml:space="preserve">Undergraduate </w:delText>
        </w:r>
      </w:del>
      <w:del w:id="901" w:author="Neil Wu" w:date="2017-04-25T18:23:00Z">
        <w:r w:rsidRPr="000532D5" w:rsidDel="00B706F7">
          <w:rPr>
            <w:rFonts w:ascii="Helvetica" w:hAnsi="Helvetica" w:cstheme="minorBidi"/>
            <w:i/>
            <w:iCs/>
            <w:sz w:val="6"/>
            <w:szCs w:val="6"/>
            <w:rPrChange w:id="902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delText xml:space="preserve">Assistant   </w:delText>
        </w:r>
      </w:del>
      <w:del w:id="903" w:author="Neil Wu" w:date="2017-04-25T22:07:00Z"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04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05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06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07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08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09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</w:r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10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</w:r>
      </w:del>
      <w:ins w:id="911" w:author="Davenport, Yunji Wu" w:date="2017-04-25T17:05:00Z">
        <w:del w:id="912" w:author="Neil Wu" w:date="2017-04-25T22:07:00Z">
          <w:r w:rsidR="00903087" w:rsidRPr="000532D5" w:rsidDel="00AF490A">
            <w:rPr>
              <w:rFonts w:ascii="Helvetica" w:hAnsi="Helvetica"/>
              <w:i/>
              <w:iCs/>
              <w:sz w:val="6"/>
              <w:szCs w:val="6"/>
              <w:rPrChange w:id="913" w:author="Neil Wu" w:date="2017-10-07T01:19:00Z">
                <w:rPr>
                  <w:i/>
                  <w:iCs/>
                </w:rPr>
              </w:rPrChange>
            </w:rPr>
            <w:delText xml:space="preserve">  </w:delText>
          </w:r>
        </w:del>
      </w:ins>
      <w:ins w:id="914" w:author="Davenport, Yunji Wu" w:date="2017-04-25T17:08:00Z">
        <w:del w:id="915" w:author="Neil Wu" w:date="2017-04-25T22:07:00Z">
          <w:r w:rsidR="00903087" w:rsidRPr="000532D5" w:rsidDel="00AF490A">
            <w:rPr>
              <w:rFonts w:ascii="Helvetica" w:hAnsi="Helvetica"/>
              <w:i/>
              <w:iCs/>
              <w:sz w:val="6"/>
              <w:szCs w:val="6"/>
              <w:rPrChange w:id="916" w:author="Neil Wu" w:date="2017-10-07T01:19:00Z">
                <w:rPr>
                  <w:i/>
                  <w:iCs/>
                </w:rPr>
              </w:rPrChange>
            </w:rPr>
            <w:tab/>
          </w:r>
        </w:del>
      </w:ins>
      <w:ins w:id="917" w:author="Davenport, Yunji Wu" w:date="2017-04-25T20:06:00Z">
        <w:del w:id="918" w:author="Neil Wu" w:date="2017-04-25T22:07:00Z">
          <w:r w:rsidR="008338BB" w:rsidRPr="000532D5" w:rsidDel="00AF490A">
            <w:rPr>
              <w:rFonts w:ascii="Helvetica" w:hAnsi="Helvetica"/>
              <w:i/>
              <w:iCs/>
              <w:sz w:val="6"/>
              <w:szCs w:val="6"/>
              <w:rPrChange w:id="919" w:author="Neil Wu" w:date="2017-10-07T01:19:00Z">
                <w:rPr>
                  <w:i/>
                  <w:iCs/>
                </w:rPr>
              </w:rPrChange>
            </w:rPr>
            <w:delText xml:space="preserve">   </w:delText>
          </w:r>
        </w:del>
      </w:ins>
      <w:ins w:id="920" w:author="Davenport, Yunji Wu" w:date="2017-04-25T17:08:00Z">
        <w:del w:id="921" w:author="Neil Wu" w:date="2017-04-25T18:23:00Z">
          <w:r w:rsidR="00903087" w:rsidRPr="000532D5" w:rsidDel="00B706F7">
            <w:rPr>
              <w:rFonts w:ascii="Helvetica" w:hAnsi="Helvetica"/>
              <w:i/>
              <w:iCs/>
              <w:sz w:val="6"/>
              <w:szCs w:val="6"/>
              <w:rPrChange w:id="922" w:author="Neil Wu" w:date="2017-10-07T01:19:00Z">
                <w:rPr>
                  <w:i/>
                  <w:iCs/>
                </w:rPr>
              </w:rPrChange>
            </w:rPr>
            <w:tab/>
            <w:delText xml:space="preserve">  </w:delText>
          </w:r>
        </w:del>
      </w:ins>
      <w:del w:id="923" w:author="Neil Wu" w:date="2017-04-25T22:07:00Z">
        <w:r w:rsidRPr="000532D5" w:rsidDel="00AF490A">
          <w:rPr>
            <w:rFonts w:ascii="Helvetica" w:hAnsi="Helvetica" w:cstheme="minorBidi"/>
            <w:i/>
            <w:iCs/>
            <w:sz w:val="6"/>
            <w:szCs w:val="6"/>
            <w:rPrChange w:id="924" w:author="Neil Wu" w:date="2017-10-07T01:19:00Z">
              <w:rPr>
                <w:rFonts w:ascii="Times New Roman" w:hAnsi="Times New Roman" w:cs="Times New Roman"/>
                <w:i/>
                <w:iCs/>
                <w:sz w:val="19"/>
                <w:szCs w:val="19"/>
              </w:rPr>
            </w:rPrChange>
          </w:rPr>
          <w:tab/>
          <w:delText xml:space="preserve">        </w:delText>
        </w:r>
        <w:r w:rsidRPr="000532D5" w:rsidDel="00AF490A">
          <w:rPr>
            <w:rFonts w:ascii="Helvetica" w:hAnsi="Helvetica" w:cstheme="minorBidi"/>
            <w:sz w:val="6"/>
            <w:szCs w:val="6"/>
            <w:rPrChange w:id="925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>Aug. 2016 - Present </w:delText>
        </w:r>
      </w:del>
    </w:p>
    <w:p w14:paraId="65FCA198" w14:textId="6BB011CE" w:rsidR="008338BB" w:rsidRPr="000532D5" w:rsidDel="00AF490A" w:rsidRDefault="008338BB">
      <w:pPr>
        <w:pStyle w:val="p3"/>
        <w:ind w:left="180"/>
        <w:rPr>
          <w:ins w:id="926" w:author="Davenport, Yunji Wu" w:date="2017-04-25T20:02:00Z"/>
          <w:del w:id="927" w:author="Neil Wu" w:date="2017-04-25T22:07:00Z"/>
          <w:rFonts w:ascii="Helvetica" w:hAnsi="Helvetica"/>
          <w:sz w:val="6"/>
          <w:szCs w:val="6"/>
          <w:rPrChange w:id="928" w:author="Neil Wu" w:date="2017-10-07T01:19:00Z">
            <w:rPr>
              <w:ins w:id="929" w:author="Davenport, Yunji Wu" w:date="2017-04-25T20:02:00Z"/>
              <w:del w:id="930" w:author="Neil Wu" w:date="2017-04-25T22:07:00Z"/>
            </w:rPr>
          </w:rPrChange>
        </w:rPr>
        <w:pPrChange w:id="931" w:author="Neil Wu" w:date="2017-09-18T12:45:00Z">
          <w:pPr>
            <w:pStyle w:val="ListParagraph"/>
            <w:numPr>
              <w:numId w:val="2"/>
            </w:numPr>
            <w:ind w:hanging="360"/>
          </w:pPr>
        </w:pPrChange>
      </w:pPr>
      <w:ins w:id="932" w:author="Davenport, Yunji Wu" w:date="2017-04-25T20:00:00Z">
        <w:del w:id="933" w:author="Neil Wu" w:date="2017-04-25T22:07:00Z">
          <w:r w:rsidRPr="000532D5" w:rsidDel="00AF490A">
            <w:rPr>
              <w:rFonts w:ascii="Helvetica" w:hAnsi="Helvetica"/>
              <w:sz w:val="6"/>
              <w:szCs w:val="6"/>
              <w:rPrChange w:id="934" w:author="Neil Wu" w:date="2017-10-07T01:19:00Z">
                <w:rPr/>
              </w:rPrChange>
            </w:rPr>
            <w:delText>ee</w:delText>
          </w:r>
        </w:del>
      </w:ins>
      <w:ins w:id="935" w:author="Davenport, Yunji Wu" w:date="2017-04-25T20:02:00Z">
        <w:del w:id="936" w:author="Neil Wu" w:date="2017-04-25T22:07:00Z">
          <w:r w:rsidR="00822B34" w:rsidRPr="000532D5" w:rsidDel="00AF490A">
            <w:rPr>
              <w:rFonts w:ascii="Helvetica" w:hAnsi="Helvetica"/>
              <w:sz w:val="6"/>
              <w:szCs w:val="6"/>
              <w:rPrChange w:id="937" w:author="Neil Wu" w:date="2017-10-07T01:19:00Z">
                <w:rPr/>
              </w:rPrChange>
            </w:rPr>
            <w:delText>.</w:delText>
          </w:r>
          <w:r w:rsidRPr="000532D5" w:rsidDel="00AF490A">
            <w:rPr>
              <w:rFonts w:ascii="Helvetica" w:hAnsi="Helvetica"/>
              <w:sz w:val="6"/>
              <w:szCs w:val="6"/>
              <w:rPrChange w:id="938" w:author="Neil Wu" w:date="2017-10-07T01:19:00Z">
                <w:rPr/>
              </w:rPrChange>
            </w:rPr>
            <w:delText xml:space="preserve"> </w:delText>
          </w:r>
          <w:r w:rsidR="00822B34" w:rsidRPr="000532D5" w:rsidDel="00AF490A">
            <w:rPr>
              <w:rFonts w:ascii="Helvetica" w:hAnsi="Helvetica"/>
              <w:sz w:val="6"/>
              <w:szCs w:val="6"/>
              <w:rPrChange w:id="939" w:author="Neil Wu" w:date="2017-10-07T01:19:00Z">
                <w:rPr/>
              </w:rPrChange>
            </w:rPr>
            <w:delText>Helped o</w:delText>
          </w:r>
        </w:del>
      </w:ins>
      <w:ins w:id="940" w:author="Davenport, Yunji Wu" w:date="2017-04-25T20:03:00Z">
        <w:del w:id="941" w:author="Neil Wu" w:date="2017-04-25T22:07:00Z">
          <w:r w:rsidRPr="000532D5" w:rsidDel="00AF490A">
            <w:rPr>
              <w:rFonts w:ascii="Helvetica" w:hAnsi="Helvetica"/>
              <w:sz w:val="6"/>
              <w:szCs w:val="6"/>
              <w:rPrChange w:id="942" w:author="Neil Wu" w:date="2017-10-07T01:19:00Z">
                <w:rPr/>
              </w:rPrChange>
            </w:rPr>
            <w:delText xml:space="preserve">, including the </w:delText>
          </w:r>
          <w:commentRangeStart w:id="943"/>
          <w:r w:rsidRPr="000532D5" w:rsidDel="00AF490A">
            <w:rPr>
              <w:rFonts w:ascii="Helvetica" w:hAnsi="Helvetica"/>
              <w:sz w:val="6"/>
              <w:szCs w:val="6"/>
              <w:rPrChange w:id="944" w:author="Neil Wu" w:date="2017-10-07T01:19:00Z">
                <w:rPr/>
              </w:rPrChange>
            </w:rPr>
            <w:delText>17</w:delText>
          </w:r>
          <w:r w:rsidRPr="000532D5" w:rsidDel="00AF490A">
            <w:rPr>
              <w:rFonts w:ascii="Helvetica" w:hAnsi="Helvetica" w:cstheme="minorBidi"/>
              <w:sz w:val="6"/>
              <w:szCs w:val="6"/>
              <w:vertAlign w:val="superscript"/>
              <w:rPrChange w:id="945" w:author="Neil Wu" w:date="2017-10-07T01:19:00Z">
                <w:rPr>
                  <w:rFonts w:ascii="Helvetica" w:hAnsi="Helvetica" w:cs="Times New Roman"/>
                  <w:sz w:val="22"/>
                  <w:szCs w:val="22"/>
                </w:rPr>
              </w:rPrChange>
            </w:rPr>
            <w:delText>th</w:delText>
          </w:r>
          <w:r w:rsidRPr="000532D5" w:rsidDel="00AF490A">
            <w:rPr>
              <w:rFonts w:ascii="Helvetica" w:hAnsi="Helvetica"/>
              <w:sz w:val="6"/>
              <w:szCs w:val="6"/>
              <w:rPrChange w:id="946" w:author="Neil Wu" w:date="2017-10-07T01:19:00Z">
                <w:rPr/>
              </w:rPrChange>
            </w:rPr>
            <w:delText xml:space="preserve"> Annual DukeGEN Startup Showcase in San Francisco</w:delText>
          </w:r>
        </w:del>
        <w:del w:id="947" w:author="Neil Wu" w:date="2017-04-25T22:05:00Z">
          <w:r w:rsidRPr="000532D5" w:rsidDel="00EC07FE">
            <w:rPr>
              <w:rFonts w:ascii="Helvetica" w:hAnsi="Helvetica"/>
              <w:sz w:val="6"/>
              <w:szCs w:val="6"/>
              <w:rPrChange w:id="948" w:author="Neil Wu" w:date="2017-10-07T01:19:00Z">
                <w:rPr/>
              </w:rPrChange>
            </w:rPr>
            <w:delText>.</w:delText>
          </w:r>
          <w:r w:rsidRPr="000532D5" w:rsidDel="00EC07FE">
            <w:rPr>
              <w:rStyle w:val="CommentReference"/>
              <w:rFonts w:ascii="Helvetica" w:hAnsi="Helvetica"/>
              <w:sz w:val="6"/>
              <w:szCs w:val="6"/>
              <w:rPrChange w:id="949" w:author="Neil Wu" w:date="2017-10-07T01:19:00Z">
                <w:rPr>
                  <w:rStyle w:val="CommentReference"/>
                </w:rPr>
              </w:rPrChange>
            </w:rPr>
            <w:commentReference w:id="950"/>
          </w:r>
        </w:del>
      </w:ins>
    </w:p>
    <w:p w14:paraId="45E363E5" w14:textId="4225CC8E" w:rsidR="008338BB" w:rsidRPr="000532D5" w:rsidDel="00AF490A" w:rsidRDefault="00822B34">
      <w:pPr>
        <w:pStyle w:val="p3"/>
        <w:ind w:left="180"/>
        <w:rPr>
          <w:ins w:id="951" w:author="Davenport, Yunji Wu" w:date="2017-04-25T20:03:00Z"/>
          <w:del w:id="952" w:author="Neil Wu" w:date="2017-04-25T22:07:00Z"/>
          <w:rFonts w:ascii="Helvetica" w:hAnsi="Helvetica"/>
          <w:sz w:val="6"/>
          <w:szCs w:val="6"/>
          <w:rPrChange w:id="953" w:author="Neil Wu" w:date="2017-10-07T01:19:00Z">
            <w:rPr>
              <w:ins w:id="954" w:author="Davenport, Yunji Wu" w:date="2017-04-25T20:03:00Z"/>
              <w:del w:id="955" w:author="Neil Wu" w:date="2017-04-25T22:07:00Z"/>
            </w:rPr>
          </w:rPrChange>
        </w:rPr>
        <w:pPrChange w:id="956" w:author="Neil Wu" w:date="2017-09-18T12:45:00Z">
          <w:pPr>
            <w:pStyle w:val="ListParagraph"/>
          </w:pPr>
        </w:pPrChange>
      </w:pPr>
      <w:ins w:id="957" w:author="Davenport, Yunji Wu" w:date="2017-04-25T20:03:00Z">
        <w:del w:id="958" w:author="Neil Wu" w:date="2017-04-25T22:07:00Z">
          <w:r w:rsidRPr="000532D5" w:rsidDel="00AF490A">
            <w:rPr>
              <w:rFonts w:ascii="Helvetica" w:hAnsi="Helvetica"/>
              <w:sz w:val="6"/>
              <w:szCs w:val="6"/>
              <w:rPrChange w:id="959" w:author="Neil Wu" w:date="2017-10-07T01:19:00Z">
                <w:rPr/>
              </w:rPrChange>
            </w:rPr>
            <w:delText xml:space="preserve">Coordinated </w:delText>
          </w:r>
        </w:del>
      </w:ins>
      <w:del w:id="960" w:author="Neil Wu" w:date="2017-04-25T22:07:00Z">
        <w:r w:rsidR="009C4AD6" w:rsidRPr="000532D5" w:rsidDel="00AF490A">
          <w:rPr>
            <w:rFonts w:ascii="Helvetica" w:hAnsi="Helvetica" w:cstheme="minorBidi"/>
            <w:sz w:val="6"/>
            <w:szCs w:val="6"/>
            <w:rPrChange w:id="961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>Assist with coordinating and executing various projects within the DukeGEN and</w:delText>
        </w:r>
      </w:del>
      <w:ins w:id="962" w:author="Davenport, Yunji Wu" w:date="2017-04-25T20:02:00Z">
        <w:del w:id="963" w:author="Neil Wu" w:date="2017-04-25T22:07:00Z">
          <w:r w:rsidR="008338BB" w:rsidRPr="000532D5" w:rsidDel="00AF490A">
            <w:rPr>
              <w:rFonts w:ascii="Helvetica" w:hAnsi="Helvetica"/>
              <w:sz w:val="6"/>
              <w:szCs w:val="6"/>
              <w:rPrChange w:id="964" w:author="Neil Wu" w:date="2017-10-07T01:19:00Z">
                <w:rPr/>
              </w:rPrChange>
            </w:rPr>
            <w:delText>with</w:delText>
          </w:r>
        </w:del>
      </w:ins>
      <w:del w:id="965" w:author="Neil Wu" w:date="2017-04-25T18:24:00Z">
        <w:r w:rsidR="009C4AD6" w:rsidRPr="000532D5" w:rsidDel="00B706F7">
          <w:rPr>
            <w:rFonts w:ascii="Helvetica" w:hAnsi="Helvetica" w:cstheme="minorBidi"/>
            <w:sz w:val="6"/>
            <w:szCs w:val="6"/>
            <w:rPrChange w:id="966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 xml:space="preserve"> </w:delText>
        </w:r>
      </w:del>
      <w:del w:id="967" w:author="Neil Wu" w:date="2017-04-25T22:07:00Z">
        <w:r w:rsidR="009C4AD6" w:rsidRPr="000532D5" w:rsidDel="00AF490A">
          <w:rPr>
            <w:rFonts w:ascii="Helvetica" w:hAnsi="Helvetica" w:cstheme="minorBidi"/>
            <w:sz w:val="6"/>
            <w:szCs w:val="6"/>
            <w:rPrChange w:id="968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 xml:space="preserve">Fuqua </w:delText>
        </w:r>
      </w:del>
      <w:del w:id="969" w:author="Neil Wu" w:date="2017-04-25T18:37:00Z">
        <w:r w:rsidR="009C4AD6" w:rsidRPr="000532D5" w:rsidDel="001D3500">
          <w:rPr>
            <w:rFonts w:ascii="Helvetica" w:hAnsi="Helvetica" w:cstheme="minorBidi"/>
            <w:sz w:val="6"/>
            <w:szCs w:val="6"/>
            <w:rPrChange w:id="970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>School of Business</w:delText>
        </w:r>
      </w:del>
      <w:ins w:id="971" w:author="Davenport, Yunji Wu" w:date="2017-04-25T20:15:00Z">
        <w:del w:id="972" w:author="Neil Wu" w:date="2017-04-25T22:07:00Z">
          <w:r w:rsidRPr="000532D5" w:rsidDel="00AF490A">
            <w:rPr>
              <w:rFonts w:ascii="Helvetica" w:hAnsi="Helvetica"/>
              <w:sz w:val="6"/>
              <w:szCs w:val="6"/>
              <w:rPrChange w:id="973" w:author="Neil Wu" w:date="2017-10-07T01:19:00Z">
                <w:rPr/>
              </w:rPrChange>
            </w:rPr>
            <w:delText xml:space="preserve"> administrators as direct undergraduate liaison</w:delText>
          </w:r>
        </w:del>
      </w:ins>
      <w:del w:id="974" w:author="Neil Wu" w:date="2017-04-25T22:06:00Z">
        <w:r w:rsidR="009C4AD6" w:rsidRPr="000532D5" w:rsidDel="00EC07FE">
          <w:rPr>
            <w:rFonts w:ascii="Helvetica" w:hAnsi="Helvetica" w:cstheme="minorBidi"/>
            <w:sz w:val="6"/>
            <w:szCs w:val="6"/>
            <w:rPrChange w:id="975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 xml:space="preserve">. </w:delText>
        </w:r>
      </w:del>
    </w:p>
    <w:p w14:paraId="790ECA62" w14:textId="3F7C1465" w:rsidR="009C4AD6" w:rsidRPr="000532D5" w:rsidDel="008338BB" w:rsidRDefault="001D3500">
      <w:pPr>
        <w:pStyle w:val="p3"/>
        <w:ind w:left="180"/>
        <w:rPr>
          <w:del w:id="976" w:author="Davenport, Yunji Wu" w:date="2017-04-25T20:03:00Z"/>
          <w:rFonts w:ascii="Helvetica" w:hAnsi="Helvetica" w:cstheme="minorBidi"/>
          <w:sz w:val="6"/>
          <w:szCs w:val="6"/>
          <w:rPrChange w:id="977" w:author="Neil Wu" w:date="2017-10-07T01:19:00Z">
            <w:rPr>
              <w:del w:id="978" w:author="Davenport, Yunji Wu" w:date="2017-04-25T20:03:00Z"/>
              <w:rFonts w:ascii="Times New Roman" w:hAnsi="Times New Roman" w:cs="Times New Roman"/>
              <w:sz w:val="19"/>
              <w:szCs w:val="19"/>
            </w:rPr>
          </w:rPrChange>
        </w:rPr>
        <w:pPrChange w:id="979" w:author="Neil Wu" w:date="2017-09-18T12:45:00Z">
          <w:pPr>
            <w:pStyle w:val="ListParagraph"/>
            <w:numPr>
              <w:numId w:val="2"/>
            </w:numPr>
            <w:ind w:hanging="360"/>
          </w:pPr>
        </w:pPrChange>
      </w:pPr>
      <w:ins w:id="980" w:author="Neil Wu" w:date="2017-04-25T18:37:00Z">
        <w:del w:id="981" w:author="Davenport, Yunji Wu" w:date="2017-04-25T20:03:00Z">
          <w:r w:rsidRPr="000532D5" w:rsidDel="008338BB">
            <w:rPr>
              <w:rFonts w:ascii="Helvetica" w:hAnsi="Helvetica"/>
              <w:sz w:val="6"/>
              <w:szCs w:val="6"/>
              <w:rPrChange w:id="982" w:author="Neil Wu" w:date="2017-10-07T01:19:00Z">
                <w:rPr/>
              </w:rPrChange>
            </w:rPr>
            <w:delText xml:space="preserve">Notable past project was </w:delText>
          </w:r>
        </w:del>
      </w:ins>
      <w:del w:id="983" w:author="Davenport, Yunji Wu" w:date="2017-04-25T20:03:00Z">
        <w:r w:rsidR="009C4AD6" w:rsidRPr="000532D5" w:rsidDel="008338BB">
          <w:rPr>
            <w:rFonts w:ascii="Helvetica" w:hAnsi="Helvetica" w:cstheme="minorBidi"/>
            <w:sz w:val="6"/>
            <w:szCs w:val="6"/>
            <w:rPrChange w:id="984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>Past projects include the Duke Startup Challenge and the 17th DukeGEN Startup Showcase in San Francisco.</w:delText>
        </w:r>
        <w:commentRangeEnd w:id="943"/>
        <w:r w:rsidR="0038254F" w:rsidRPr="000532D5" w:rsidDel="008338BB">
          <w:rPr>
            <w:rStyle w:val="CommentReference"/>
            <w:rFonts w:ascii="Helvetica" w:hAnsi="Helvetica"/>
            <w:sz w:val="6"/>
            <w:szCs w:val="6"/>
            <w:rPrChange w:id="985" w:author="Neil Wu" w:date="2017-10-07T01:19:00Z">
              <w:rPr>
                <w:rStyle w:val="CommentReference"/>
              </w:rPr>
            </w:rPrChange>
          </w:rPr>
          <w:commentReference w:id="943"/>
        </w:r>
        <w:r w:rsidR="009C4AD6" w:rsidRPr="000532D5" w:rsidDel="008338BB">
          <w:rPr>
            <w:rFonts w:ascii="Helvetica" w:hAnsi="Helvetica" w:cstheme="minorBidi"/>
            <w:sz w:val="6"/>
            <w:szCs w:val="6"/>
            <w:rPrChange w:id="986" w:author="Neil Wu" w:date="2017-10-07T01:19:00Z">
              <w:rPr>
                <w:rFonts w:ascii="Times New Roman" w:hAnsi="Times New Roman" w:cs="Times New Roman"/>
                <w:sz w:val="19"/>
                <w:szCs w:val="19"/>
              </w:rPr>
            </w:rPrChange>
          </w:rPr>
          <w:delText> </w:delText>
        </w:r>
      </w:del>
    </w:p>
    <w:p w14:paraId="6E304ABC" w14:textId="1EE51340" w:rsidR="001D26CB" w:rsidRPr="000532D5" w:rsidDel="00AB262E" w:rsidRDefault="001D26CB">
      <w:pPr>
        <w:pStyle w:val="p3"/>
        <w:ind w:left="180"/>
        <w:rPr>
          <w:del w:id="987" w:author="Neil Wu" w:date="2017-09-18T14:49:00Z"/>
          <w:rFonts w:ascii="Helvetica" w:hAnsi="Helvetica" w:cstheme="minorBidi"/>
          <w:sz w:val="6"/>
          <w:szCs w:val="6"/>
          <w:rPrChange w:id="988" w:author="Neil Wu" w:date="2017-10-07T01:19:00Z">
            <w:rPr>
              <w:del w:id="989" w:author="Neil Wu" w:date="2017-09-18T14:49:00Z"/>
              <w:rFonts w:ascii="Times New Roman" w:hAnsi="Times New Roman" w:cs="Times New Roman"/>
              <w:sz w:val="19"/>
              <w:szCs w:val="19"/>
            </w:rPr>
          </w:rPrChange>
        </w:rPr>
        <w:pPrChange w:id="990" w:author="Neil Wu" w:date="2017-09-18T12:45:00Z">
          <w:pPr>
            <w:pStyle w:val="ListParagraph"/>
          </w:pPr>
        </w:pPrChange>
      </w:pPr>
    </w:p>
    <w:p w14:paraId="77A6DD82" w14:textId="00027679" w:rsidR="00903087" w:rsidRPr="000532D5" w:rsidDel="00AB262E" w:rsidRDefault="009A6492">
      <w:pPr>
        <w:pStyle w:val="p3"/>
        <w:pBdr>
          <w:bottom w:val="single" w:sz="12" w:space="1" w:color="auto"/>
        </w:pBdr>
        <w:outlineLvl w:val="0"/>
        <w:rPr>
          <w:ins w:id="991" w:author="Davenport, Yunji Wu" w:date="2017-04-25T17:03:00Z"/>
          <w:del w:id="992" w:author="Neil Wu" w:date="2017-09-18T14:51:00Z"/>
          <w:rFonts w:ascii="Helvetica" w:hAnsi="Helvetica"/>
          <w:b/>
          <w:bCs/>
          <w:color w:val="000000" w:themeColor="text1"/>
          <w:sz w:val="22"/>
          <w:szCs w:val="22"/>
          <w:rPrChange w:id="993" w:author="Neil Wu" w:date="2017-10-07T01:19:00Z">
            <w:rPr>
              <w:ins w:id="994" w:author="Davenport, Yunji Wu" w:date="2017-04-25T17:03:00Z"/>
              <w:del w:id="995" w:author="Neil Wu" w:date="2017-09-18T14:51:00Z"/>
              <w:rFonts w:ascii="Helvetica" w:hAnsi="Helvetica"/>
              <w:b/>
              <w:bCs/>
              <w:sz w:val="22"/>
              <w:szCs w:val="22"/>
            </w:rPr>
          </w:rPrChange>
        </w:rPr>
        <w:pPrChange w:id="996" w:author="Neil Wu" w:date="2017-09-18T13:53:00Z">
          <w:pPr>
            <w:pStyle w:val="p5"/>
            <w:pBdr>
              <w:bottom w:val="single" w:sz="12" w:space="1" w:color="auto"/>
            </w:pBdr>
            <w:outlineLvl w:val="0"/>
          </w:pPr>
        </w:pPrChange>
      </w:pPr>
      <w:ins w:id="997" w:author="Neil Wu" w:date="2017-09-18T13:53:00Z">
        <w:r w:rsidRPr="000532D5">
          <w:rPr>
            <w:rFonts w:ascii="Helvetica" w:hAnsi="Helvetica"/>
            <w:b/>
            <w:bCs/>
            <w:color w:val="000000" w:themeColor="text1"/>
            <w:sz w:val="22"/>
            <w:szCs w:val="22"/>
            <w:rPrChange w:id="998" w:author="Neil Wu" w:date="2017-10-07T01:19:00Z">
              <w:rPr>
                <w:rFonts w:ascii="Helvetica" w:hAnsi="Helvetica"/>
                <w:b/>
                <w:bCs/>
                <w:color w:val="000000" w:themeColor="text1"/>
                <w:sz w:val="22"/>
                <w:szCs w:val="22"/>
              </w:rPr>
            </w:rPrChange>
          </w:rPr>
          <w:t>LEADERSHIP</w:t>
        </w:r>
      </w:ins>
      <w:ins w:id="999" w:author="Neil Wu" w:date="2017-09-18T13:54:00Z">
        <w:r w:rsidRPr="000532D5">
          <w:rPr>
            <w:rFonts w:ascii="Helvetica" w:hAnsi="Helvetica"/>
            <w:b/>
            <w:bCs/>
            <w:color w:val="000000" w:themeColor="text1"/>
            <w:sz w:val="22"/>
            <w:szCs w:val="22"/>
            <w:rPrChange w:id="1000" w:author="Neil Wu" w:date="2017-10-07T01:19:00Z">
              <w:rPr>
                <w:rFonts w:ascii="Helvetica" w:hAnsi="Helvetica"/>
                <w:b/>
                <w:bCs/>
                <w:color w:val="000000" w:themeColor="text1"/>
                <w:sz w:val="22"/>
                <w:szCs w:val="22"/>
              </w:rPr>
            </w:rPrChange>
          </w:rPr>
          <w:t xml:space="preserve"> </w:t>
        </w:r>
      </w:ins>
      <w:del w:id="1001" w:author="Neil Wu" w:date="2017-09-18T13:53:00Z">
        <w:r w:rsidR="00AF6CE8" w:rsidRPr="000532D5" w:rsidDel="009A6492">
          <w:rPr>
            <w:rFonts w:ascii="Helvetica" w:hAnsi="Helvetica"/>
            <w:b/>
            <w:bCs/>
            <w:color w:val="000000" w:themeColor="text1"/>
            <w:sz w:val="22"/>
            <w:szCs w:val="22"/>
            <w:rPrChange w:id="1002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>PROJECT</w:delText>
        </w:r>
      </w:del>
      <w:ins w:id="1003" w:author="Davenport, Yunji Wu" w:date="2017-04-25T17:03:00Z">
        <w:del w:id="1004" w:author="Neil Wu" w:date="2017-09-18T13:54:00Z">
          <w:r w:rsidR="00903087" w:rsidRPr="000532D5" w:rsidDel="009A6492">
            <w:rPr>
              <w:rFonts w:ascii="Helvetica" w:hAnsi="Helvetica"/>
              <w:b/>
              <w:bCs/>
              <w:color w:val="000000" w:themeColor="text1"/>
              <w:sz w:val="22"/>
              <w:szCs w:val="22"/>
              <w:rPrChange w:id="1005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  <w:u w:val="single"/>
                </w:rPr>
              </w:rPrChange>
            </w:rPr>
            <w:delText xml:space="preserve"> </w:delText>
          </w:r>
        </w:del>
      </w:ins>
      <w:del w:id="1006" w:author="Neil Wu" w:date="2017-09-18T13:54:00Z">
        <w:r w:rsidR="00AF6CE8" w:rsidRPr="000532D5" w:rsidDel="009A6492">
          <w:rPr>
            <w:rFonts w:ascii="Helvetica" w:hAnsi="Helvetica"/>
            <w:b/>
            <w:bCs/>
            <w:color w:val="000000" w:themeColor="text1"/>
            <w:sz w:val="22"/>
            <w:szCs w:val="22"/>
            <w:rPrChange w:id="1007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</w:delText>
        </w:r>
      </w:del>
      <w:r w:rsidR="00AF6CE8" w:rsidRPr="000532D5">
        <w:rPr>
          <w:rFonts w:ascii="Helvetica" w:hAnsi="Helvetica"/>
          <w:b/>
          <w:bCs/>
          <w:color w:val="000000" w:themeColor="text1"/>
          <w:sz w:val="22"/>
          <w:szCs w:val="22"/>
          <w:rPrChange w:id="1008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  <w:t>EXPERIENCE</w:t>
      </w:r>
      <w:r w:rsidR="009C4AD6" w:rsidRPr="000532D5">
        <w:rPr>
          <w:rFonts w:ascii="Helvetica" w:hAnsi="Helvetica"/>
          <w:b/>
          <w:bCs/>
          <w:color w:val="000000" w:themeColor="text1"/>
          <w:sz w:val="22"/>
          <w:szCs w:val="22"/>
          <w:rPrChange w:id="1009" w:author="Neil Wu" w:date="2017-10-07T01:19:00Z">
            <w:rPr>
              <w:b/>
              <w:bCs/>
              <w:sz w:val="19"/>
              <w:szCs w:val="19"/>
              <w:u w:val="single"/>
            </w:rPr>
          </w:rPrChange>
        </w:rPr>
        <w:t xml:space="preserve">                </w:t>
      </w:r>
    </w:p>
    <w:p w14:paraId="47771626" w14:textId="0B70792E" w:rsidR="00AF6CE8" w:rsidRPr="000532D5" w:rsidDel="00AB262E" w:rsidRDefault="009C4AD6" w:rsidP="00AF6CE8">
      <w:pPr>
        <w:pStyle w:val="p5"/>
        <w:rPr>
          <w:del w:id="1010" w:author="Neil Wu" w:date="2017-09-18T14:50:00Z"/>
          <w:rFonts w:ascii="Helvetica" w:hAnsi="Helvetica"/>
          <w:b/>
          <w:bCs/>
          <w:color w:val="auto"/>
          <w:sz w:val="6"/>
          <w:szCs w:val="6"/>
          <w:rPrChange w:id="1011" w:author="Neil Wu" w:date="2017-10-07T01:19:00Z">
            <w:rPr>
              <w:del w:id="1012" w:author="Neil Wu" w:date="2017-09-18T14:50:00Z"/>
              <w:sz w:val="19"/>
              <w:szCs w:val="19"/>
              <w:u w:val="single"/>
            </w:rPr>
          </w:rPrChange>
        </w:rPr>
      </w:pPr>
      <w:del w:id="1013" w:author="Neil Wu" w:date="2017-09-18T13:30:00Z">
        <w:r w:rsidRPr="000532D5" w:rsidDel="00291FE1">
          <w:rPr>
            <w:rFonts w:ascii="Helvetica" w:hAnsi="Helvetica"/>
            <w:b/>
            <w:bCs/>
            <w:color w:val="auto"/>
            <w:sz w:val="6"/>
            <w:szCs w:val="6"/>
            <w:rPrChange w:id="1014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                                                                                                                           </w:delText>
        </w:r>
      </w:del>
      <w:del w:id="1015" w:author="Davenport, Yunji Wu" w:date="2017-04-25T17:03:00Z">
        <w:r w:rsidR="00AF6CE8" w:rsidRPr="000532D5" w:rsidDel="00903087">
          <w:rPr>
            <w:rFonts w:ascii="Helvetica" w:hAnsi="Helvetica"/>
            <w:color w:val="auto"/>
            <w:sz w:val="2"/>
            <w:szCs w:val="2"/>
            <w:rPrChange w:id="1016" w:author="Neil Wu" w:date="2017-10-07T01:19:00Z">
              <w:rPr>
                <w:rStyle w:val="apple-converted-space"/>
                <w:b/>
                <w:bCs/>
                <w:sz w:val="19"/>
                <w:szCs w:val="19"/>
                <w:u w:val="single"/>
              </w:rPr>
            </w:rPrChange>
          </w:rPr>
          <w:delText> </w:delText>
        </w:r>
      </w:del>
    </w:p>
    <w:p w14:paraId="239DB4B4" w14:textId="77777777" w:rsidR="00AB262E" w:rsidRPr="000532D5" w:rsidRDefault="00AB262E">
      <w:pPr>
        <w:pStyle w:val="p3"/>
        <w:pBdr>
          <w:bottom w:val="single" w:sz="12" w:space="1" w:color="auto"/>
        </w:pBdr>
        <w:outlineLvl w:val="0"/>
        <w:rPr>
          <w:ins w:id="1017" w:author="Neil Wu" w:date="2017-09-18T14:49:00Z"/>
          <w:rFonts w:ascii="Helvetica" w:hAnsi="Helvetica"/>
          <w:lang w:val="it-IT"/>
          <w:rPrChange w:id="1018" w:author="Neil Wu" w:date="2017-10-07T01:19:00Z">
            <w:rPr>
              <w:ins w:id="1019" w:author="Neil Wu" w:date="2017-09-18T14:49:00Z"/>
              <w:lang w:val="it-IT"/>
            </w:rPr>
          </w:rPrChange>
        </w:rPr>
        <w:pPrChange w:id="1020" w:author="Neil Wu" w:date="2017-09-18T14:51:00Z">
          <w:pPr>
            <w:pStyle w:val="p3"/>
          </w:pPr>
        </w:pPrChange>
      </w:pPr>
    </w:p>
    <w:p w14:paraId="7E89AB97" w14:textId="77777777" w:rsidR="00AB262E" w:rsidRPr="000532D5" w:rsidRDefault="00AB262E">
      <w:pPr>
        <w:pStyle w:val="p3"/>
        <w:spacing w:line="276" w:lineRule="auto"/>
        <w:rPr>
          <w:ins w:id="1021" w:author="Neil Wu" w:date="2017-09-18T14:51:00Z"/>
          <w:rFonts w:ascii="Helvetica" w:hAnsi="Helvetica"/>
          <w:b/>
          <w:bCs/>
          <w:sz w:val="6"/>
          <w:szCs w:val="6"/>
          <w:rPrChange w:id="1022" w:author="Neil Wu" w:date="2017-10-07T01:19:00Z">
            <w:rPr>
              <w:ins w:id="1023" w:author="Neil Wu" w:date="2017-09-18T14:51:00Z"/>
              <w:rFonts w:ascii="Helvetica" w:hAnsi="Helvetica"/>
              <w:b/>
              <w:bCs/>
              <w:sz w:val="6"/>
              <w:szCs w:val="6"/>
            </w:rPr>
          </w:rPrChange>
        </w:rPr>
        <w:pPrChange w:id="1024" w:author="Neil Wu" w:date="2017-09-18T17:12:00Z">
          <w:pPr>
            <w:pStyle w:val="p3"/>
          </w:pPr>
        </w:pPrChange>
      </w:pPr>
    </w:p>
    <w:p w14:paraId="444FC076" w14:textId="473925B6" w:rsidR="007C6E9D" w:rsidRPr="000532D5" w:rsidRDefault="007C6E9D" w:rsidP="007C6E9D">
      <w:pPr>
        <w:pStyle w:val="p3"/>
        <w:rPr>
          <w:ins w:id="1025" w:author="Neil Wu" w:date="2017-09-18T14:07:00Z"/>
          <w:rFonts w:ascii="Helvetica" w:hAnsi="Helvetica"/>
          <w:b/>
          <w:bCs/>
          <w:sz w:val="21"/>
          <w:szCs w:val="21"/>
          <w:lang w:val="it-IT"/>
          <w:rPrChange w:id="1026" w:author="Neil Wu" w:date="2017-10-07T01:19:00Z">
            <w:rPr>
              <w:ins w:id="1027" w:author="Neil Wu" w:date="2017-09-18T14:07:00Z"/>
              <w:rFonts w:ascii="Helvetica" w:hAnsi="Helvetica"/>
              <w:b/>
              <w:bCs/>
              <w:sz w:val="21"/>
              <w:szCs w:val="21"/>
              <w:lang w:val="it-IT"/>
            </w:rPr>
          </w:rPrChange>
        </w:rPr>
      </w:pPr>
      <w:ins w:id="1028" w:author="Neil Wu" w:date="2017-09-18T14:07:00Z"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29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 xml:space="preserve">Duke </w:t>
        </w:r>
        <w:proofErr w:type="spellStart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0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>Tech</w:t>
        </w:r>
        <w:proofErr w:type="spellEnd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1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 xml:space="preserve"> Incubator</w:t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2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3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4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5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6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7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8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39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proofErr w:type="gramStart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40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  <w:t xml:space="preserve">  </w:t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41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</w:r>
        <w:proofErr w:type="gramEnd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042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ab/>
          <w:t xml:space="preserve">   Durham, NC</w:t>
        </w:r>
      </w:ins>
    </w:p>
    <w:p w14:paraId="42974F3A" w14:textId="6AF35F81" w:rsidR="007C6E9D" w:rsidRPr="000532D5" w:rsidRDefault="007C6E9D" w:rsidP="007C6E9D">
      <w:pPr>
        <w:pStyle w:val="p3"/>
        <w:ind w:right="-288"/>
        <w:rPr>
          <w:ins w:id="1043" w:author="Neil Wu" w:date="2017-09-18T14:07:00Z"/>
          <w:rFonts w:ascii="Helvetica" w:hAnsi="Helvetica"/>
          <w:i/>
          <w:iCs/>
          <w:sz w:val="21"/>
          <w:szCs w:val="21"/>
          <w:rPrChange w:id="1044" w:author="Neil Wu" w:date="2017-10-07T01:19:00Z">
            <w:rPr>
              <w:ins w:id="1045" w:author="Neil Wu" w:date="2017-09-18T14:07:00Z"/>
              <w:rFonts w:ascii="Helvetica" w:hAnsi="Helvetica"/>
              <w:i/>
              <w:iCs/>
              <w:sz w:val="21"/>
              <w:szCs w:val="21"/>
            </w:rPr>
          </w:rPrChange>
        </w:rPr>
      </w:pPr>
      <w:ins w:id="1046" w:author="Neil Wu" w:date="2017-09-18T14:07:00Z">
        <w:r w:rsidRPr="000532D5">
          <w:rPr>
            <w:rFonts w:ascii="Helvetica" w:hAnsi="Helvetica"/>
            <w:i/>
            <w:iCs/>
            <w:sz w:val="21"/>
            <w:szCs w:val="21"/>
            <w:rPrChange w:id="1047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>Founder/Director</w:t>
        </w:r>
        <w:r w:rsidRPr="000532D5">
          <w:rPr>
            <w:rFonts w:ascii="Helvetica" w:hAnsi="Helvetica"/>
            <w:i/>
            <w:iCs/>
            <w:sz w:val="21"/>
            <w:szCs w:val="21"/>
            <w:rPrChange w:id="1048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i/>
            <w:iCs/>
            <w:sz w:val="21"/>
            <w:szCs w:val="21"/>
            <w:rPrChange w:id="1049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050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051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052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053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054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055" w:author="Neil Wu" w:date="2017-10-07T01:19:00Z">
              <w:rPr>
                <w:rStyle w:val="apple-converted-space"/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="00F357F6" w:rsidRPr="000532D5">
          <w:rPr>
            <w:rStyle w:val="apple-converted-space"/>
            <w:rFonts w:ascii="Helvetica" w:hAnsi="Helvetica"/>
            <w:sz w:val="21"/>
            <w:szCs w:val="21"/>
            <w:rPrChange w:id="1056" w:author="Neil Wu" w:date="2017-10-07T01:19:00Z">
              <w:rPr>
                <w:rStyle w:val="apple-converted-space"/>
                <w:rFonts w:ascii="Helvetica" w:hAnsi="Helvetica"/>
                <w:sz w:val="21"/>
                <w:szCs w:val="21"/>
              </w:rPr>
            </w:rPrChange>
          </w:rPr>
          <w:t xml:space="preserve">          </w:t>
        </w:r>
        <w:r w:rsidR="00F357F6" w:rsidRPr="000532D5">
          <w:rPr>
            <w:rStyle w:val="apple-converted-space"/>
            <w:rFonts w:ascii="Helvetica" w:hAnsi="Helvetica"/>
            <w:sz w:val="21"/>
            <w:szCs w:val="21"/>
            <w:rPrChange w:id="1057" w:author="Neil Wu" w:date="2017-10-07T01:19:00Z">
              <w:rPr>
                <w:rStyle w:val="apple-converted-space"/>
                <w:rFonts w:ascii="Helvetica" w:hAnsi="Helvetica"/>
                <w:sz w:val="21"/>
                <w:szCs w:val="21"/>
              </w:rPr>
            </w:rPrChange>
          </w:rPr>
          <w:tab/>
        </w:r>
        <w:r w:rsidR="00F357F6" w:rsidRPr="000532D5">
          <w:rPr>
            <w:rStyle w:val="apple-converted-space"/>
            <w:rFonts w:ascii="Helvetica" w:hAnsi="Helvetica"/>
            <w:sz w:val="21"/>
            <w:szCs w:val="21"/>
            <w:rPrChange w:id="1058" w:author="Neil Wu" w:date="2017-10-07T01:19:00Z">
              <w:rPr>
                <w:rStyle w:val="apple-converted-space"/>
                <w:rFonts w:ascii="Helvetica" w:hAnsi="Helvetica"/>
                <w:sz w:val="21"/>
                <w:szCs w:val="21"/>
              </w:rPr>
            </w:rPrChange>
          </w:rPr>
          <w:tab/>
          <w:t xml:space="preserve">     </w:t>
        </w:r>
        <w:r w:rsidRPr="000532D5">
          <w:rPr>
            <w:rFonts w:ascii="Helvetica" w:hAnsi="Helvetica"/>
            <w:sz w:val="21"/>
            <w:szCs w:val="21"/>
            <w:rPrChange w:id="1059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Aug 2017 - Present</w:t>
        </w:r>
        <w:r w:rsidRPr="000532D5">
          <w:rPr>
            <w:rStyle w:val="apple-converted-space"/>
            <w:rFonts w:ascii="Helvetica" w:hAnsi="Helvetica"/>
            <w:sz w:val="21"/>
            <w:szCs w:val="21"/>
            <w:rPrChange w:id="1060" w:author="Neil Wu" w:date="2017-10-07T01:19:00Z">
              <w:rPr>
                <w:rStyle w:val="apple-converted-space"/>
                <w:rFonts w:ascii="Helvetica" w:hAnsi="Helvetica"/>
                <w:sz w:val="21"/>
                <w:szCs w:val="21"/>
              </w:rPr>
            </w:rPrChange>
          </w:rPr>
          <w:t> </w:t>
        </w:r>
      </w:ins>
    </w:p>
    <w:p w14:paraId="41C72E2D" w14:textId="77777777" w:rsidR="007C6E9D" w:rsidRPr="000532D5" w:rsidRDefault="007C6E9D" w:rsidP="007C6E9D">
      <w:pPr>
        <w:pStyle w:val="p3"/>
        <w:numPr>
          <w:ilvl w:val="0"/>
          <w:numId w:val="2"/>
        </w:numPr>
        <w:ind w:left="450" w:hanging="270"/>
        <w:rPr>
          <w:ins w:id="1061" w:author="Neil Wu" w:date="2017-09-18T14:07:00Z"/>
          <w:rFonts w:ascii="Helvetica" w:hAnsi="Helvetica"/>
          <w:b/>
          <w:bCs/>
          <w:sz w:val="6"/>
          <w:szCs w:val="6"/>
          <w:rPrChange w:id="1062" w:author="Neil Wu" w:date="2017-10-07T01:19:00Z">
            <w:rPr>
              <w:ins w:id="1063" w:author="Neil Wu" w:date="2017-09-18T14:07:00Z"/>
              <w:rFonts w:ascii="Helvetica" w:hAnsi="Helvetica"/>
              <w:b/>
              <w:bCs/>
              <w:sz w:val="6"/>
              <w:szCs w:val="6"/>
            </w:rPr>
          </w:rPrChange>
        </w:rPr>
      </w:pPr>
      <w:ins w:id="1064" w:author="Neil Wu" w:date="2017-09-18T14:07:00Z">
        <w:r w:rsidRPr="000532D5">
          <w:rPr>
            <w:rFonts w:ascii="Helvetica" w:hAnsi="Helvetica"/>
            <w:sz w:val="21"/>
            <w:szCs w:val="21"/>
            <w:rPrChange w:id="106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Founded and managed on-campus incubator that attracted membership of 300+ students and faculty members</w:t>
        </w:r>
        <w:r w:rsidRPr="000532D5" w:rsidDel="00CA3B91">
          <w:rPr>
            <w:rStyle w:val="CommentReference"/>
            <w:rFonts w:ascii="Helvetica" w:hAnsi="Helvetica" w:cstheme="minorBidi"/>
            <w:rPrChange w:id="1066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t xml:space="preserve"> </w:t>
        </w:r>
      </w:ins>
    </w:p>
    <w:p w14:paraId="2CFE41C2" w14:textId="78842EA0" w:rsidR="0020530E" w:rsidRPr="000532D5" w:rsidRDefault="007C6E9D">
      <w:pPr>
        <w:pStyle w:val="p3"/>
        <w:numPr>
          <w:ilvl w:val="0"/>
          <w:numId w:val="2"/>
        </w:numPr>
        <w:ind w:left="450" w:hanging="270"/>
        <w:rPr>
          <w:ins w:id="1067" w:author="Neil Wu" w:date="2017-09-18T15:03:00Z"/>
          <w:rFonts w:ascii="Helvetica" w:hAnsi="Helvetica"/>
          <w:sz w:val="21"/>
          <w:szCs w:val="21"/>
          <w:rPrChange w:id="1068" w:author="Neil Wu" w:date="2017-10-07T01:19:00Z">
            <w:rPr>
              <w:ins w:id="1069" w:author="Neil Wu" w:date="2017-09-18T15:03:00Z"/>
              <w:rFonts w:ascii="Helvetica" w:hAnsi="Helvetica"/>
              <w:sz w:val="21"/>
              <w:szCs w:val="21"/>
            </w:rPr>
          </w:rPrChange>
        </w:rPr>
        <w:pPrChange w:id="1070" w:author="Neil Wu" w:date="2017-09-18T15:03:00Z">
          <w:pPr>
            <w:pStyle w:val="p3"/>
          </w:pPr>
        </w:pPrChange>
      </w:pPr>
      <w:ins w:id="1071" w:author="Neil Wu" w:date="2017-09-18T14:07:00Z">
        <w:r w:rsidRPr="000532D5">
          <w:rPr>
            <w:rFonts w:ascii="Helvetica" w:hAnsi="Helvetica"/>
            <w:sz w:val="21"/>
            <w:szCs w:val="21"/>
            <w:rPrChange w:id="107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Enabled </w:t>
        </w:r>
        <w:r w:rsidR="003B2B2A" w:rsidRPr="000532D5">
          <w:rPr>
            <w:rFonts w:ascii="Helvetica" w:hAnsi="Helvetica"/>
            <w:sz w:val="21"/>
            <w:szCs w:val="21"/>
            <w:rPrChange w:id="107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students to explore topics such as</w:t>
        </w:r>
        <w:r w:rsidRPr="000532D5">
          <w:rPr>
            <w:rFonts w:ascii="Helvetica" w:hAnsi="Helvetica"/>
            <w:sz w:val="21"/>
            <w:szCs w:val="21"/>
            <w:rPrChange w:id="107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AI, VR, </w:t>
        </w:r>
        <w:proofErr w:type="spellStart"/>
        <w:r w:rsidRPr="000532D5">
          <w:rPr>
            <w:rFonts w:ascii="Helvetica" w:hAnsi="Helvetica"/>
            <w:sz w:val="21"/>
            <w:szCs w:val="21"/>
            <w:rPrChange w:id="107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EduTech</w:t>
        </w:r>
        <w:proofErr w:type="spellEnd"/>
        <w:r w:rsidRPr="000532D5">
          <w:rPr>
            <w:rFonts w:ascii="Helvetica" w:hAnsi="Helvetica"/>
            <w:sz w:val="21"/>
            <w:szCs w:val="21"/>
            <w:rPrChange w:id="107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, Health Tech, and </w:t>
        </w:r>
      </w:ins>
      <w:ins w:id="1077" w:author="Neil Wu" w:date="2017-09-18T17:26:00Z">
        <w:r w:rsidR="003B2B2A" w:rsidRPr="000532D5">
          <w:rPr>
            <w:rFonts w:ascii="Helvetica" w:hAnsi="Helvetica"/>
            <w:sz w:val="21"/>
            <w:szCs w:val="21"/>
            <w:rPrChange w:id="1078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app</w:t>
        </w:r>
      </w:ins>
      <w:ins w:id="1079" w:author="Neil Wu" w:date="2017-09-18T14:07:00Z">
        <w:r w:rsidRPr="000532D5">
          <w:rPr>
            <w:rFonts w:ascii="Helvetica" w:hAnsi="Helvetica"/>
            <w:sz w:val="21"/>
            <w:szCs w:val="21"/>
            <w:rPrChange w:id="1080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design</w:t>
        </w:r>
      </w:ins>
    </w:p>
    <w:p w14:paraId="51CC47D0" w14:textId="77777777" w:rsidR="0020530E" w:rsidRPr="000532D5" w:rsidRDefault="0020530E">
      <w:pPr>
        <w:pStyle w:val="p3"/>
        <w:ind w:left="720"/>
        <w:rPr>
          <w:ins w:id="1081" w:author="Neil Wu" w:date="2017-09-18T15:04:00Z"/>
          <w:rFonts w:ascii="Helvetica" w:hAnsi="Helvetica"/>
          <w:b/>
          <w:bCs/>
          <w:sz w:val="6"/>
          <w:szCs w:val="6"/>
          <w:rPrChange w:id="1082" w:author="Neil Wu" w:date="2017-10-07T01:19:00Z">
            <w:rPr>
              <w:ins w:id="1083" w:author="Neil Wu" w:date="2017-09-18T15:04:00Z"/>
              <w:rFonts w:ascii="Helvetica" w:hAnsi="Helvetica"/>
              <w:b/>
              <w:bCs/>
              <w:sz w:val="6"/>
              <w:szCs w:val="6"/>
            </w:rPr>
          </w:rPrChange>
        </w:rPr>
        <w:pPrChange w:id="1084" w:author="Neil Wu" w:date="2017-09-19T11:45:00Z">
          <w:pPr>
            <w:pStyle w:val="p3"/>
            <w:numPr>
              <w:numId w:val="2"/>
            </w:numPr>
            <w:ind w:left="720" w:hanging="360"/>
          </w:pPr>
        </w:pPrChange>
      </w:pPr>
    </w:p>
    <w:p w14:paraId="58A632F0" w14:textId="45A583F6" w:rsidR="0020530E" w:rsidRPr="000532D5" w:rsidRDefault="0020530E" w:rsidP="0020530E">
      <w:pPr>
        <w:pStyle w:val="p3"/>
        <w:rPr>
          <w:ins w:id="1085" w:author="Neil Wu" w:date="2017-09-18T15:03:00Z"/>
          <w:rFonts w:ascii="Helvetica" w:hAnsi="Helvetica"/>
          <w:b/>
          <w:bCs/>
          <w:sz w:val="21"/>
          <w:szCs w:val="21"/>
          <w:rPrChange w:id="1086" w:author="Neil Wu" w:date="2017-10-07T01:19:00Z">
            <w:rPr>
              <w:ins w:id="1087" w:author="Neil Wu" w:date="2017-09-18T15:03:00Z"/>
              <w:rFonts w:ascii="Helvetica" w:hAnsi="Helvetica"/>
              <w:b/>
              <w:bCs/>
              <w:sz w:val="21"/>
              <w:szCs w:val="21"/>
            </w:rPr>
          </w:rPrChange>
        </w:rPr>
      </w:pPr>
      <w:ins w:id="1088" w:author="Neil Wu" w:date="2017-09-18T15:03:00Z">
        <w:r w:rsidRPr="000532D5">
          <w:rPr>
            <w:rFonts w:ascii="Helvetica" w:hAnsi="Helvetica"/>
            <w:b/>
            <w:bCs/>
            <w:sz w:val="21"/>
            <w:szCs w:val="21"/>
            <w:rPrChange w:id="1089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Duke Global Entrepreneurship Network   </w:t>
        </w:r>
        <w:r w:rsidRPr="000532D5">
          <w:rPr>
            <w:rFonts w:ascii="Helvetica" w:hAnsi="Helvetica"/>
            <w:b/>
            <w:bCs/>
            <w:sz w:val="21"/>
            <w:szCs w:val="21"/>
            <w:rPrChange w:id="1090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091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092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093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094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proofErr w:type="gramStart"/>
        <w:r w:rsidRPr="000532D5">
          <w:rPr>
            <w:rFonts w:ascii="Helvetica" w:hAnsi="Helvetica"/>
            <w:b/>
            <w:bCs/>
            <w:sz w:val="21"/>
            <w:szCs w:val="21"/>
            <w:rPrChange w:id="1095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  <w:t xml:space="preserve">  </w:t>
        </w:r>
        <w:r w:rsidRPr="000532D5">
          <w:rPr>
            <w:rFonts w:ascii="Helvetica" w:hAnsi="Helvetica"/>
            <w:b/>
            <w:bCs/>
            <w:sz w:val="21"/>
            <w:szCs w:val="21"/>
            <w:rPrChange w:id="1096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proofErr w:type="gramEnd"/>
        <w:r w:rsidRPr="000532D5">
          <w:rPr>
            <w:rFonts w:ascii="Helvetica" w:hAnsi="Helvetica"/>
            <w:b/>
            <w:bCs/>
            <w:sz w:val="21"/>
            <w:szCs w:val="21"/>
            <w:rPrChange w:id="1097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  <w:t xml:space="preserve">  </w:t>
        </w:r>
        <w:r w:rsidR="00F357F6" w:rsidRPr="000532D5">
          <w:rPr>
            <w:rFonts w:ascii="Helvetica" w:hAnsi="Helvetica"/>
            <w:b/>
            <w:bCs/>
            <w:sz w:val="21"/>
            <w:szCs w:val="21"/>
            <w:rPrChange w:id="1098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</w:t>
        </w:r>
        <w:r w:rsidRPr="000532D5">
          <w:rPr>
            <w:rFonts w:ascii="Helvetica" w:hAnsi="Helvetica"/>
            <w:b/>
            <w:bCs/>
            <w:sz w:val="21"/>
            <w:szCs w:val="21"/>
            <w:rPrChange w:id="1099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Durham, NC</w:t>
        </w:r>
      </w:ins>
    </w:p>
    <w:p w14:paraId="7AFCFBD9" w14:textId="430A4796" w:rsidR="0020530E" w:rsidRPr="000532D5" w:rsidRDefault="0020530E" w:rsidP="0020530E">
      <w:pPr>
        <w:pStyle w:val="p3"/>
        <w:rPr>
          <w:ins w:id="1100" w:author="Neil Wu" w:date="2017-09-18T15:03:00Z"/>
          <w:rFonts w:ascii="Helvetica" w:hAnsi="Helvetica"/>
          <w:sz w:val="21"/>
          <w:szCs w:val="21"/>
          <w:rPrChange w:id="1101" w:author="Neil Wu" w:date="2017-10-07T01:19:00Z">
            <w:rPr>
              <w:ins w:id="1102" w:author="Neil Wu" w:date="2017-09-18T15:03:00Z"/>
              <w:rFonts w:ascii="Helvetica" w:hAnsi="Helvetica"/>
              <w:sz w:val="21"/>
              <w:szCs w:val="21"/>
            </w:rPr>
          </w:rPrChange>
        </w:rPr>
      </w:pPr>
      <w:ins w:id="1103" w:author="Neil Wu" w:date="2017-09-18T15:03:00Z">
        <w:r w:rsidRPr="000532D5">
          <w:rPr>
            <w:rFonts w:ascii="Helvetica" w:hAnsi="Helvetica"/>
            <w:i/>
            <w:iCs/>
            <w:sz w:val="21"/>
            <w:szCs w:val="21"/>
            <w:rPrChange w:id="1104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Undergraduate Co-Director   </w:t>
        </w:r>
        <w:r w:rsidRPr="000532D5">
          <w:rPr>
            <w:rFonts w:ascii="Helvetica" w:hAnsi="Helvetica"/>
            <w:i/>
            <w:iCs/>
            <w:sz w:val="21"/>
            <w:szCs w:val="21"/>
            <w:rPrChange w:id="1105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i/>
            <w:iCs/>
            <w:sz w:val="21"/>
            <w:szCs w:val="21"/>
            <w:rPrChange w:id="1106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i/>
            <w:iCs/>
            <w:sz w:val="21"/>
            <w:szCs w:val="21"/>
            <w:rPrChange w:id="1107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i/>
            <w:iCs/>
            <w:sz w:val="21"/>
            <w:szCs w:val="21"/>
            <w:rPrChange w:id="1108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i/>
            <w:iCs/>
            <w:sz w:val="21"/>
            <w:szCs w:val="21"/>
            <w:rPrChange w:id="1109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i/>
            <w:iCs/>
            <w:sz w:val="21"/>
            <w:szCs w:val="21"/>
            <w:rPrChange w:id="1110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proofErr w:type="gramStart"/>
        <w:r w:rsidRPr="000532D5">
          <w:rPr>
            <w:rFonts w:ascii="Helvetica" w:hAnsi="Helvetica"/>
            <w:i/>
            <w:iCs/>
            <w:sz w:val="21"/>
            <w:szCs w:val="21"/>
            <w:rPrChange w:id="1111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  <w:t xml:space="preserve">  </w:t>
        </w:r>
        <w:r w:rsidRPr="000532D5">
          <w:rPr>
            <w:rFonts w:ascii="Helvetica" w:hAnsi="Helvetica"/>
            <w:i/>
            <w:iCs/>
            <w:sz w:val="21"/>
            <w:szCs w:val="21"/>
            <w:rPrChange w:id="1112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</w:r>
        <w:proofErr w:type="gramEnd"/>
        <w:r w:rsidRPr="000532D5">
          <w:rPr>
            <w:rFonts w:ascii="Helvetica" w:hAnsi="Helvetica"/>
            <w:i/>
            <w:iCs/>
            <w:sz w:val="21"/>
            <w:szCs w:val="21"/>
            <w:rPrChange w:id="1113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   </w:t>
        </w:r>
        <w:r w:rsidR="00F357F6" w:rsidRPr="000532D5">
          <w:rPr>
            <w:rFonts w:ascii="Helvetica" w:hAnsi="Helvetica"/>
            <w:i/>
            <w:iCs/>
            <w:sz w:val="21"/>
            <w:szCs w:val="21"/>
            <w:rPrChange w:id="1114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 xml:space="preserve">     </w:t>
        </w:r>
        <w:r w:rsidR="00F357F6" w:rsidRPr="000532D5">
          <w:rPr>
            <w:rFonts w:ascii="Helvetica" w:hAnsi="Helvetica"/>
            <w:i/>
            <w:iCs/>
            <w:sz w:val="21"/>
            <w:szCs w:val="21"/>
            <w:rPrChange w:id="1115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ab/>
          <w:t xml:space="preserve">  </w:t>
        </w:r>
        <w:r w:rsidRPr="000532D5">
          <w:rPr>
            <w:rFonts w:ascii="Helvetica" w:hAnsi="Helvetica"/>
            <w:sz w:val="21"/>
            <w:szCs w:val="21"/>
            <w:rPrChange w:id="111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Apr 2016 – Aug 2016</w:t>
        </w:r>
      </w:ins>
    </w:p>
    <w:p w14:paraId="580C1D25" w14:textId="76297572" w:rsidR="00534A2A" w:rsidRPr="000532D5" w:rsidRDefault="00161677">
      <w:pPr>
        <w:pStyle w:val="p3"/>
        <w:numPr>
          <w:ilvl w:val="0"/>
          <w:numId w:val="2"/>
        </w:numPr>
        <w:ind w:left="450" w:hanging="270"/>
        <w:rPr>
          <w:ins w:id="1117" w:author="Neil Wu" w:date="2017-09-18T17:11:00Z"/>
          <w:rFonts w:ascii="Helvetica" w:hAnsi="Helvetica"/>
          <w:sz w:val="21"/>
          <w:szCs w:val="21"/>
          <w:rPrChange w:id="1118" w:author="Neil Wu" w:date="2017-10-07T01:19:00Z">
            <w:rPr>
              <w:ins w:id="1119" w:author="Neil Wu" w:date="2017-09-18T17:11:00Z"/>
              <w:rFonts w:ascii="Helvetica" w:hAnsi="Helvetica"/>
              <w:b/>
              <w:bCs/>
              <w:sz w:val="21"/>
              <w:szCs w:val="21"/>
            </w:rPr>
          </w:rPrChange>
        </w:rPr>
        <w:pPrChange w:id="1120" w:author="Neil Wu" w:date="2017-09-18T17:11:00Z">
          <w:pPr>
            <w:pStyle w:val="p3"/>
            <w:numPr>
              <w:numId w:val="2"/>
            </w:numPr>
            <w:ind w:left="720" w:hanging="360"/>
          </w:pPr>
        </w:pPrChange>
      </w:pPr>
      <w:ins w:id="1121" w:author="Neil Wu" w:date="2017-09-19T11:53:00Z">
        <w:r w:rsidRPr="000532D5">
          <w:rPr>
            <w:rFonts w:ascii="Helvetica" w:hAnsi="Helvetica"/>
            <w:sz w:val="21"/>
            <w:szCs w:val="21"/>
            <w:rPrChange w:id="112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Facilitated</w:t>
        </w:r>
      </w:ins>
      <w:ins w:id="1123" w:author="Neil Wu" w:date="2017-09-18T15:03:00Z">
        <w:r w:rsidR="0020530E" w:rsidRPr="000532D5">
          <w:rPr>
            <w:rFonts w:ascii="Helvetica" w:hAnsi="Helvetica"/>
            <w:sz w:val="21"/>
            <w:szCs w:val="21"/>
            <w:rPrChange w:id="112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high volumes of communication within network of 6000+ members of Duke’s entrepreneurial community, helping organize events in 10+ major international cities </w:t>
        </w:r>
      </w:ins>
    </w:p>
    <w:p w14:paraId="3E999615" w14:textId="166705ED" w:rsidR="009C4AD6" w:rsidRPr="000532D5" w:rsidDel="0020530E" w:rsidRDefault="009C4AD6">
      <w:pPr>
        <w:pStyle w:val="p3"/>
        <w:spacing w:line="276" w:lineRule="auto"/>
        <w:rPr>
          <w:del w:id="1125" w:author="Neil Wu" w:date="2017-09-18T15:04:00Z"/>
          <w:rFonts w:ascii="Helvetica" w:hAnsi="Helvetica"/>
          <w:b/>
          <w:bCs/>
          <w:sz w:val="21"/>
          <w:szCs w:val="21"/>
          <w:rPrChange w:id="1126" w:author="Neil Wu" w:date="2017-10-07T01:19:00Z">
            <w:rPr>
              <w:del w:id="1127" w:author="Neil Wu" w:date="2017-09-18T15:04:00Z"/>
              <w:b/>
              <w:bCs/>
              <w:sz w:val="19"/>
              <w:szCs w:val="19"/>
            </w:rPr>
          </w:rPrChange>
        </w:rPr>
        <w:pPrChange w:id="1128" w:author="Neil Wu" w:date="2017-09-19T11:45:00Z">
          <w:pPr>
            <w:pStyle w:val="p3"/>
          </w:pPr>
        </w:pPrChange>
      </w:pPr>
      <w:del w:id="1129" w:author="Neil Wu" w:date="2017-09-18T15:04:00Z">
        <w:r w:rsidRPr="000532D5" w:rsidDel="0020530E">
          <w:rPr>
            <w:rFonts w:ascii="Helvetica" w:hAnsi="Helvetica"/>
            <w:b/>
            <w:bCs/>
            <w:sz w:val="21"/>
            <w:szCs w:val="21"/>
            <w:rPrChange w:id="1130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Venn </w:delText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3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5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6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7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8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39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40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del w:id="1141" w:author="Neil Wu" w:date="2017-09-18T13:54:00Z">
        <w:r w:rsidRPr="000532D5" w:rsidDel="009A6492">
          <w:rPr>
            <w:rFonts w:ascii="Helvetica" w:hAnsi="Helvetica"/>
            <w:b/>
            <w:bCs/>
            <w:sz w:val="21"/>
            <w:szCs w:val="21"/>
            <w:rPrChange w:id="114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</w:delText>
        </w:r>
      </w:del>
      <w:ins w:id="1143" w:author="Davenport, Yunji Wu" w:date="2017-04-25T17:06:00Z">
        <w:del w:id="1144" w:author="Neil Wu" w:date="2017-09-18T13:54:00Z">
          <w:r w:rsidR="00903087" w:rsidRPr="000532D5" w:rsidDel="009A6492">
            <w:rPr>
              <w:rFonts w:ascii="Helvetica" w:hAnsi="Helvetica"/>
              <w:b/>
              <w:bCs/>
              <w:sz w:val="21"/>
              <w:szCs w:val="21"/>
              <w:rPrChange w:id="1145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1146" w:author="Davenport, Yunji Wu" w:date="2017-04-25T17:08:00Z">
        <w:del w:id="1147" w:author="Neil Wu" w:date="2017-09-18T13:54:00Z">
          <w:r w:rsidR="00903087" w:rsidRPr="000532D5" w:rsidDel="009A6492">
            <w:rPr>
              <w:rFonts w:ascii="Helvetica" w:hAnsi="Helvetica"/>
              <w:b/>
              <w:bCs/>
              <w:sz w:val="21"/>
              <w:szCs w:val="21"/>
              <w:rPrChange w:id="1148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903087" w:rsidRPr="000532D5" w:rsidDel="009A6492">
            <w:rPr>
              <w:rFonts w:ascii="Helvetica" w:hAnsi="Helvetica"/>
              <w:b/>
              <w:bCs/>
              <w:sz w:val="21"/>
              <w:szCs w:val="21"/>
              <w:rPrChange w:id="1149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del w:id="1150" w:author="Neil Wu" w:date="2017-09-18T15:04:00Z">
        <w:r w:rsidRPr="000532D5" w:rsidDel="0020530E">
          <w:rPr>
            <w:rFonts w:ascii="Helvetica" w:hAnsi="Helvetica"/>
            <w:b/>
            <w:bCs/>
            <w:sz w:val="21"/>
            <w:szCs w:val="21"/>
            <w:rPrChange w:id="1151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 </w:delText>
        </w:r>
        <w:r w:rsidR="001D26CB" w:rsidRPr="000532D5" w:rsidDel="0020530E">
          <w:rPr>
            <w:rFonts w:ascii="Helvetica" w:hAnsi="Helvetica"/>
            <w:b/>
            <w:bCs/>
            <w:sz w:val="21"/>
            <w:szCs w:val="21"/>
            <w:rPrChange w:id="1152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</w:delText>
        </w:r>
        <w:r w:rsidRPr="000532D5" w:rsidDel="0020530E">
          <w:rPr>
            <w:rFonts w:ascii="Helvetica" w:hAnsi="Helvetica"/>
            <w:b/>
            <w:bCs/>
            <w:sz w:val="21"/>
            <w:szCs w:val="21"/>
            <w:rPrChange w:id="1153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Durham, NC</w:delText>
        </w:r>
      </w:del>
    </w:p>
    <w:p w14:paraId="251F7B26" w14:textId="02232C9B" w:rsidR="009C4AD6" w:rsidRPr="000532D5" w:rsidDel="0020530E" w:rsidRDefault="009C4AD6">
      <w:pPr>
        <w:pStyle w:val="p3"/>
        <w:spacing w:line="276" w:lineRule="auto"/>
        <w:ind w:right="-504"/>
        <w:rPr>
          <w:del w:id="1154" w:author="Neil Wu" w:date="2017-09-18T15:04:00Z"/>
          <w:rFonts w:ascii="Helvetica" w:hAnsi="Helvetica"/>
          <w:sz w:val="21"/>
          <w:szCs w:val="21"/>
          <w:rPrChange w:id="1155" w:author="Neil Wu" w:date="2017-10-07T01:19:00Z">
            <w:rPr>
              <w:del w:id="1156" w:author="Neil Wu" w:date="2017-09-18T15:04:00Z"/>
              <w:sz w:val="19"/>
              <w:szCs w:val="19"/>
            </w:rPr>
          </w:rPrChange>
        </w:rPr>
        <w:pPrChange w:id="1157" w:author="Neil Wu" w:date="2017-09-19T11:45:00Z">
          <w:pPr>
            <w:pStyle w:val="p3"/>
          </w:pPr>
        </w:pPrChange>
      </w:pPr>
      <w:del w:id="1158" w:author="Neil Wu" w:date="2017-08-30T13:33:00Z">
        <w:r w:rsidRPr="000532D5" w:rsidDel="00D17E78">
          <w:rPr>
            <w:rFonts w:ascii="Helvetica" w:hAnsi="Helvetica"/>
            <w:i/>
            <w:iCs/>
            <w:sz w:val="21"/>
            <w:szCs w:val="21"/>
            <w:rPrChange w:id="1159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Full-stack software developer</w:delText>
        </w:r>
        <w:r w:rsidRPr="000532D5" w:rsidDel="00D17E78">
          <w:rPr>
            <w:rStyle w:val="apple-converted-space"/>
            <w:rFonts w:ascii="Helvetica" w:hAnsi="Helvetica"/>
            <w:i/>
            <w:iCs/>
            <w:sz w:val="21"/>
            <w:szCs w:val="21"/>
            <w:rPrChange w:id="1160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> </w:delText>
        </w:r>
      </w:del>
      <w:del w:id="1161" w:author="Neil Wu" w:date="2017-09-18T15:04:00Z">
        <w:r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2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3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4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5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6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7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8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1D26CB" w:rsidRPr="000532D5" w:rsidDel="0020530E">
          <w:rPr>
            <w:rStyle w:val="apple-converted-space"/>
            <w:rFonts w:ascii="Helvetica" w:hAnsi="Helvetica"/>
            <w:i/>
            <w:iCs/>
            <w:sz w:val="21"/>
            <w:szCs w:val="21"/>
            <w:rPrChange w:id="1169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 xml:space="preserve">   </w:delText>
        </w:r>
      </w:del>
      <w:ins w:id="1170" w:author="Davenport, Yunji Wu" w:date="2017-04-25T17:08:00Z">
        <w:del w:id="1171" w:author="Neil Wu" w:date="2017-09-18T15:04:00Z">
          <w:r w:rsidR="00903087" w:rsidRPr="000532D5" w:rsidDel="0020530E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1172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1173" w:author="Davenport, Yunji Wu" w:date="2017-04-25T20:06:00Z">
        <w:del w:id="1174" w:author="Neil Wu" w:date="2017-09-18T15:04:00Z">
          <w:r w:rsidR="008338BB" w:rsidRPr="000532D5" w:rsidDel="0020530E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1175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1176" w:author="Neil Wu" w:date="2017-09-18T15:04:00Z">
        <w:r w:rsidRPr="000532D5" w:rsidDel="0020530E">
          <w:rPr>
            <w:rFonts w:ascii="Helvetica" w:hAnsi="Helvetica"/>
            <w:sz w:val="21"/>
            <w:szCs w:val="21"/>
            <w:rPrChange w:id="1177" w:author="Neil Wu" w:date="2017-10-07T01:19:00Z">
              <w:rPr>
                <w:sz w:val="19"/>
                <w:szCs w:val="19"/>
              </w:rPr>
            </w:rPrChange>
          </w:rPr>
          <w:delText>De</w:delText>
        </w:r>
      </w:del>
      <w:del w:id="1178" w:author="Neil Wu" w:date="2017-04-25T18:51:00Z">
        <w:r w:rsidRPr="000532D5" w:rsidDel="0038254F">
          <w:rPr>
            <w:rFonts w:ascii="Helvetica" w:hAnsi="Helvetica"/>
            <w:sz w:val="21"/>
            <w:szCs w:val="21"/>
            <w:rPrChange w:id="1179" w:author="Neil Wu" w:date="2017-10-07T01:19:00Z">
              <w:rPr>
                <w:sz w:val="19"/>
                <w:szCs w:val="19"/>
              </w:rPr>
            </w:rPrChange>
          </w:rPr>
          <w:delText>cember</w:delText>
        </w:r>
      </w:del>
      <w:del w:id="1180" w:author="Neil Wu" w:date="2017-09-18T15:04:00Z">
        <w:r w:rsidRPr="000532D5" w:rsidDel="0020530E">
          <w:rPr>
            <w:rFonts w:ascii="Helvetica" w:hAnsi="Helvetica"/>
            <w:sz w:val="21"/>
            <w:szCs w:val="21"/>
            <w:rPrChange w:id="1181" w:author="Neil Wu" w:date="2017-10-07T01:19:00Z">
              <w:rPr>
                <w:sz w:val="19"/>
                <w:szCs w:val="19"/>
              </w:rPr>
            </w:rPrChange>
          </w:rPr>
          <w:delText xml:space="preserve"> 2016 - Present</w:delText>
        </w:r>
        <w:r w:rsidRPr="000532D5" w:rsidDel="0020530E">
          <w:rPr>
            <w:rStyle w:val="apple-converted-space"/>
            <w:rFonts w:ascii="Helvetica" w:hAnsi="Helvetica"/>
            <w:sz w:val="21"/>
            <w:szCs w:val="21"/>
            <w:rPrChange w:id="1182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2C9A437E" w14:textId="05D7BFC9" w:rsidR="00AB262E" w:rsidRPr="000532D5" w:rsidRDefault="009C4AD6">
      <w:pPr>
        <w:pStyle w:val="p3"/>
        <w:spacing w:line="276" w:lineRule="auto"/>
        <w:ind w:left="450"/>
        <w:rPr>
          <w:ins w:id="1183" w:author="Neil Wu" w:date="2017-09-18T14:47:00Z"/>
          <w:rFonts w:ascii="Helvetica" w:hAnsi="Helvetica"/>
          <w:sz w:val="21"/>
          <w:szCs w:val="21"/>
          <w:rPrChange w:id="1184" w:author="Neil Wu" w:date="2017-10-07T01:19:00Z">
            <w:rPr>
              <w:ins w:id="1185" w:author="Neil Wu" w:date="2017-09-18T14:47:00Z"/>
              <w:rFonts w:ascii="Helvetica" w:hAnsi="Helvetica"/>
              <w:sz w:val="21"/>
              <w:szCs w:val="21"/>
            </w:rPr>
          </w:rPrChange>
        </w:rPr>
        <w:pPrChange w:id="1186" w:author="Neil Wu" w:date="2017-09-19T11:45:00Z">
          <w:pPr>
            <w:pStyle w:val="p3"/>
            <w:numPr>
              <w:numId w:val="2"/>
            </w:numPr>
            <w:ind w:left="720" w:hanging="360"/>
          </w:pPr>
        </w:pPrChange>
      </w:pPr>
      <w:del w:id="1187" w:author="Neil Wu" w:date="2017-04-25T23:26:00Z">
        <w:r w:rsidRPr="000532D5" w:rsidDel="00CC1EAF">
          <w:rPr>
            <w:rFonts w:ascii="Helvetica" w:hAnsi="Helvetica"/>
            <w:sz w:val="21"/>
            <w:szCs w:val="21"/>
            <w:rPrChange w:id="1188" w:author="Neil Wu" w:date="2017-10-07T01:19:00Z">
              <w:rPr>
                <w:sz w:val="19"/>
                <w:szCs w:val="19"/>
              </w:rPr>
            </w:rPrChange>
          </w:rPr>
          <w:delText>S</w:delText>
        </w:r>
      </w:del>
      <w:del w:id="1189" w:author="Neil Wu" w:date="2017-09-18T15:04:00Z">
        <w:r w:rsidRPr="000532D5" w:rsidDel="0020530E">
          <w:rPr>
            <w:rFonts w:ascii="Helvetica" w:hAnsi="Helvetica"/>
            <w:sz w:val="21"/>
            <w:szCs w:val="21"/>
            <w:rPrChange w:id="1190" w:author="Neil Wu" w:date="2017-10-07T01:19:00Z">
              <w:rPr>
                <w:sz w:val="19"/>
                <w:szCs w:val="19"/>
              </w:rPr>
            </w:rPrChange>
          </w:rPr>
          <w:delText xml:space="preserve">ocial media app that </w:delText>
        </w:r>
      </w:del>
      <w:del w:id="1191" w:author="Neil Wu" w:date="2017-09-18T13:44:00Z">
        <w:r w:rsidR="00105930" w:rsidRPr="000532D5" w:rsidDel="00F308A3">
          <w:rPr>
            <w:rFonts w:ascii="Helvetica" w:hAnsi="Helvetica"/>
            <w:sz w:val="21"/>
            <w:szCs w:val="21"/>
            <w:rPrChange w:id="119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delText>t</w:delText>
        </w:r>
      </w:del>
      <w:del w:id="1193" w:author="Neil Wu" w:date="2017-09-18T01:26:00Z">
        <w:r w:rsidR="004A6049" w:rsidRPr="000532D5" w:rsidDel="00937ED2">
          <w:rPr>
            <w:rFonts w:ascii="Helvetica" w:hAnsi="Helvetica"/>
            <w:sz w:val="21"/>
            <w:szCs w:val="21"/>
            <w:rPrChange w:id="1194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delText>¸</w:delText>
        </w:r>
        <w:r w:rsidR="00105930" w:rsidRPr="000532D5" w:rsidDel="00937ED2">
          <w:rPr>
            <w:rFonts w:ascii="Helvetica" w:hAnsi="Helvetica"/>
            <w:sz w:val="21"/>
            <w:szCs w:val="21"/>
            <w:rPrChange w:id="119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delText xml:space="preserve"> </w:delText>
        </w:r>
      </w:del>
    </w:p>
    <w:p w14:paraId="156C6911" w14:textId="55203938" w:rsidR="00A243DE" w:rsidRPr="000532D5" w:rsidRDefault="009C4AD6">
      <w:pPr>
        <w:pStyle w:val="p3"/>
        <w:pBdr>
          <w:bottom w:val="single" w:sz="12" w:space="1" w:color="auto"/>
        </w:pBdr>
        <w:outlineLvl w:val="0"/>
        <w:rPr>
          <w:ins w:id="1196" w:author="Neil Wu" w:date="2017-09-18T02:00:00Z"/>
          <w:rFonts w:ascii="Helvetica" w:hAnsi="Helvetica"/>
          <w:b/>
          <w:bCs/>
          <w:color w:val="000000" w:themeColor="text1"/>
          <w:sz w:val="22"/>
          <w:szCs w:val="22"/>
          <w:rPrChange w:id="1197" w:author="Neil Wu" w:date="2017-10-07T01:19:00Z">
            <w:rPr>
              <w:ins w:id="1198" w:author="Neil Wu" w:date="2017-09-18T02:00:00Z"/>
              <w:rFonts w:ascii="Helvetica" w:hAnsi="Helvetica"/>
              <w:sz w:val="22"/>
              <w:szCs w:val="22"/>
            </w:rPr>
          </w:rPrChange>
        </w:rPr>
        <w:pPrChange w:id="1199" w:author="Neil Wu" w:date="2017-09-18T14:08:00Z">
          <w:pPr>
            <w:pStyle w:val="p3"/>
            <w:numPr>
              <w:numId w:val="2"/>
            </w:numPr>
            <w:ind w:left="720" w:hanging="360"/>
          </w:pPr>
        </w:pPrChange>
      </w:pPr>
      <w:del w:id="1200" w:author="Neil Wu" w:date="2017-09-15T19:04:00Z">
        <w:r w:rsidRPr="000532D5" w:rsidDel="007D6666">
          <w:rPr>
            <w:rFonts w:ascii="Helvetica" w:hAnsi="Helvetica"/>
            <w:sz w:val="21"/>
            <w:szCs w:val="21"/>
            <w:rPrChange w:id="1201" w:author="Neil Wu" w:date="2017-10-07T01:19:00Z">
              <w:rPr>
                <w:sz w:val="19"/>
                <w:szCs w:val="19"/>
              </w:rPr>
            </w:rPrChange>
          </w:rPr>
          <w:delText>specializes in interactions both within groups, and between groups</w:delText>
        </w:r>
      </w:del>
      <w:ins w:id="1202" w:author="Neil Wu" w:date="2017-09-18T14:05:00Z">
        <w:r w:rsidR="00CB5BCF" w:rsidRPr="000532D5">
          <w:rPr>
            <w:rFonts w:ascii="Helvetica" w:hAnsi="Helvetica"/>
            <w:b/>
            <w:bCs/>
            <w:color w:val="000000" w:themeColor="text1"/>
            <w:sz w:val="22"/>
            <w:szCs w:val="22"/>
            <w:rPrChange w:id="1203" w:author="Neil Wu" w:date="2017-10-07T01:19:00Z">
              <w:rPr>
                <w:rFonts w:ascii="Helvetica" w:hAnsi="Helvetica"/>
                <w:b/>
                <w:bCs/>
                <w:color w:val="000000" w:themeColor="text1"/>
                <w:sz w:val="22"/>
                <w:szCs w:val="22"/>
              </w:rPr>
            </w:rPrChange>
          </w:rPr>
          <w:t xml:space="preserve">EXTRACURRICULAR ACTIVITIES </w:t>
        </w:r>
      </w:ins>
    </w:p>
    <w:p w14:paraId="7C3A7D7C" w14:textId="59AA6C09" w:rsidR="00154267" w:rsidRPr="000532D5" w:rsidDel="009A565E" w:rsidRDefault="009C4AD6">
      <w:pPr>
        <w:pStyle w:val="p3"/>
        <w:rPr>
          <w:ins w:id="1204" w:author="Davenport, Yunji Wu" w:date="2017-04-25T17:11:00Z"/>
          <w:del w:id="1205" w:author="Neil Wu" w:date="2017-09-18T01:31:00Z"/>
          <w:rFonts w:ascii="Helvetica" w:hAnsi="Helvetica"/>
          <w:sz w:val="21"/>
          <w:szCs w:val="21"/>
          <w:rPrChange w:id="1206" w:author="Neil Wu" w:date="2017-10-07T01:19:00Z">
            <w:rPr>
              <w:ins w:id="1207" w:author="Davenport, Yunji Wu" w:date="2017-04-25T17:11:00Z"/>
              <w:del w:id="1208" w:author="Neil Wu" w:date="2017-09-18T01:31:00Z"/>
              <w:rFonts w:ascii="Helvetica" w:hAnsi="Helvetica"/>
              <w:sz w:val="22"/>
              <w:szCs w:val="22"/>
            </w:rPr>
          </w:rPrChange>
        </w:rPr>
        <w:pPrChange w:id="1209" w:author="Neil Wu" w:date="2017-09-18T01:35:00Z">
          <w:pPr>
            <w:pStyle w:val="p3"/>
            <w:numPr>
              <w:numId w:val="2"/>
            </w:numPr>
            <w:ind w:left="720" w:hanging="360"/>
          </w:pPr>
        </w:pPrChange>
      </w:pPr>
      <w:del w:id="1210" w:author="Neil Wu" w:date="2017-04-25T22:10:00Z">
        <w:r w:rsidRPr="000532D5" w:rsidDel="00AF490A">
          <w:rPr>
            <w:rFonts w:ascii="Helvetica" w:hAnsi="Helvetica"/>
            <w:sz w:val="21"/>
            <w:szCs w:val="21"/>
            <w:rPrChange w:id="1211" w:author="Neil Wu" w:date="2017-10-07T01:19:00Z">
              <w:rPr>
                <w:sz w:val="19"/>
                <w:szCs w:val="19"/>
              </w:rPr>
            </w:rPrChange>
          </w:rPr>
          <w:delText>.</w:delText>
        </w:r>
      </w:del>
      <w:del w:id="1212" w:author="Neil Wu" w:date="2017-09-18T01:29:00Z">
        <w:r w:rsidRPr="000532D5" w:rsidDel="00937ED2">
          <w:rPr>
            <w:rFonts w:ascii="Helvetica" w:hAnsi="Helvetica"/>
            <w:sz w:val="21"/>
            <w:szCs w:val="21"/>
            <w:rPrChange w:id="1213" w:author="Neil Wu" w:date="2017-10-07T01:19:00Z">
              <w:rPr>
                <w:sz w:val="19"/>
                <w:szCs w:val="19"/>
              </w:rPr>
            </w:rPrChange>
          </w:rPr>
          <w:delText xml:space="preserve"> </w:delText>
        </w:r>
      </w:del>
    </w:p>
    <w:p w14:paraId="43C41A46" w14:textId="3A517694" w:rsidR="009C4AD6" w:rsidRPr="000532D5" w:rsidDel="00CC1EAF" w:rsidRDefault="009C4AD6">
      <w:pPr>
        <w:pStyle w:val="p3"/>
        <w:rPr>
          <w:del w:id="1214" w:author="Neil Wu" w:date="2017-04-25T23:25:00Z"/>
          <w:rFonts w:ascii="Helvetica" w:hAnsi="Helvetica"/>
          <w:sz w:val="22"/>
          <w:szCs w:val="22"/>
          <w:rPrChange w:id="1215" w:author="Neil Wu" w:date="2017-10-07T01:19:00Z">
            <w:rPr>
              <w:del w:id="1216" w:author="Neil Wu" w:date="2017-04-25T23:25:00Z"/>
              <w:sz w:val="19"/>
              <w:szCs w:val="19"/>
            </w:rPr>
          </w:rPrChange>
        </w:rPr>
        <w:pPrChange w:id="1217" w:author="Neil Wu" w:date="2017-09-18T01:35:00Z">
          <w:pPr>
            <w:pStyle w:val="p3"/>
            <w:numPr>
              <w:numId w:val="2"/>
            </w:numPr>
            <w:ind w:left="720" w:hanging="360"/>
          </w:pPr>
        </w:pPrChange>
      </w:pPr>
      <w:del w:id="1218" w:author="Neil Wu" w:date="2017-04-25T22:13:00Z">
        <w:r w:rsidRPr="000532D5" w:rsidDel="00AF490A">
          <w:rPr>
            <w:rFonts w:ascii="Helvetica" w:hAnsi="Helvetica"/>
            <w:sz w:val="21"/>
            <w:szCs w:val="21"/>
            <w:rPrChange w:id="1219" w:author="Neil Wu" w:date="2017-10-07T01:19:00Z">
              <w:rPr>
                <w:sz w:val="19"/>
                <w:szCs w:val="19"/>
              </w:rPr>
            </w:rPrChange>
          </w:rPr>
          <w:delText xml:space="preserve">Coded in </w:delText>
        </w:r>
      </w:del>
      <w:del w:id="1220" w:author="Neil Wu" w:date="2017-04-25T23:25:00Z">
        <w:r w:rsidRPr="000532D5" w:rsidDel="00CC1EAF">
          <w:rPr>
            <w:rFonts w:ascii="Helvetica" w:hAnsi="Helvetica"/>
            <w:sz w:val="21"/>
            <w:szCs w:val="21"/>
            <w:rPrChange w:id="1221" w:author="Neil Wu" w:date="2017-10-07T01:19:00Z">
              <w:rPr>
                <w:sz w:val="19"/>
                <w:szCs w:val="19"/>
              </w:rPr>
            </w:rPrChange>
          </w:rPr>
          <w:delText xml:space="preserve">Swift, </w:delText>
        </w:r>
      </w:del>
      <w:del w:id="1222" w:author="Neil Wu" w:date="2017-04-25T22:13:00Z">
        <w:r w:rsidRPr="000532D5" w:rsidDel="00AF490A">
          <w:rPr>
            <w:rFonts w:ascii="Helvetica" w:hAnsi="Helvetica"/>
            <w:sz w:val="21"/>
            <w:szCs w:val="21"/>
            <w:rPrChange w:id="1223" w:author="Neil Wu" w:date="2017-10-07T01:19:00Z">
              <w:rPr>
                <w:sz w:val="19"/>
                <w:szCs w:val="19"/>
              </w:rPr>
            </w:rPrChange>
          </w:rPr>
          <w:delText xml:space="preserve">using </w:delText>
        </w:r>
      </w:del>
      <w:del w:id="1224" w:author="Neil Wu" w:date="2017-04-25T23:25:00Z">
        <w:r w:rsidRPr="000532D5" w:rsidDel="00CC1EAF">
          <w:rPr>
            <w:rFonts w:ascii="Helvetica" w:hAnsi="Helvetica"/>
            <w:sz w:val="21"/>
            <w:szCs w:val="21"/>
            <w:rPrChange w:id="1225" w:author="Neil Wu" w:date="2017-10-07T01:19:00Z">
              <w:rPr>
                <w:sz w:val="19"/>
                <w:szCs w:val="19"/>
              </w:rPr>
            </w:rPrChange>
          </w:rPr>
          <w:delText xml:space="preserve">AWS for server architecture, PostgreSQL database, S3 asset storage, DjangoREST </w:delText>
        </w:r>
      </w:del>
      <w:del w:id="1226" w:author="Neil Wu" w:date="2017-04-25T22:13:00Z">
        <w:r w:rsidRPr="000532D5" w:rsidDel="00AF490A">
          <w:rPr>
            <w:rFonts w:ascii="Helvetica" w:hAnsi="Helvetica"/>
            <w:sz w:val="21"/>
            <w:szCs w:val="21"/>
            <w:rPrChange w:id="1227" w:author="Neil Wu" w:date="2017-10-07T01:19:00Z">
              <w:rPr>
                <w:sz w:val="19"/>
                <w:szCs w:val="19"/>
              </w:rPr>
            </w:rPrChange>
          </w:rPr>
          <w:delText xml:space="preserve">for </w:delText>
        </w:r>
      </w:del>
      <w:del w:id="1228" w:author="Neil Wu" w:date="2017-04-25T23:25:00Z">
        <w:r w:rsidRPr="000532D5" w:rsidDel="00CC1EAF">
          <w:rPr>
            <w:rFonts w:ascii="Helvetica" w:hAnsi="Helvetica"/>
            <w:sz w:val="21"/>
            <w:szCs w:val="21"/>
            <w:rPrChange w:id="1229" w:author="Neil Wu" w:date="2017-10-07T01:19:00Z">
              <w:rPr>
                <w:sz w:val="19"/>
                <w:szCs w:val="19"/>
              </w:rPr>
            </w:rPrChange>
          </w:rPr>
          <w:delText>REST API</w:delText>
        </w:r>
      </w:del>
      <w:del w:id="1230" w:author="Neil Wu" w:date="2017-04-25T22:06:00Z">
        <w:r w:rsidRPr="000532D5" w:rsidDel="00EC07FE">
          <w:rPr>
            <w:rFonts w:ascii="Helvetica" w:hAnsi="Helvetica"/>
            <w:sz w:val="22"/>
            <w:szCs w:val="22"/>
            <w:rPrChange w:id="1231" w:author="Neil Wu" w:date="2017-10-07T01:19:00Z">
              <w:rPr>
                <w:sz w:val="19"/>
                <w:szCs w:val="19"/>
              </w:rPr>
            </w:rPrChange>
          </w:rPr>
          <w:delText>.</w:delText>
        </w:r>
        <w:r w:rsidRPr="000532D5" w:rsidDel="00EC07FE">
          <w:rPr>
            <w:rStyle w:val="apple-converted-space"/>
            <w:rFonts w:ascii="Helvetica" w:hAnsi="Helvetica"/>
            <w:sz w:val="22"/>
            <w:szCs w:val="22"/>
            <w:rPrChange w:id="1232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3B0CE3EE" w14:textId="77777777" w:rsidR="00903087" w:rsidRPr="000532D5" w:rsidDel="00CA3B91" w:rsidRDefault="00903087">
      <w:pPr>
        <w:pStyle w:val="p3"/>
        <w:rPr>
          <w:ins w:id="1233" w:author="Davenport, Yunji Wu" w:date="2017-04-25T17:06:00Z"/>
          <w:del w:id="1234" w:author="Neil Wu" w:date="2017-09-18T01:36:00Z"/>
          <w:rFonts w:ascii="Helvetica" w:hAnsi="Helvetica"/>
          <w:b/>
          <w:bCs/>
          <w:sz w:val="6"/>
          <w:szCs w:val="6"/>
          <w:rPrChange w:id="1235" w:author="Neil Wu" w:date="2017-10-07T01:19:00Z">
            <w:rPr>
              <w:ins w:id="1236" w:author="Davenport, Yunji Wu" w:date="2017-04-25T17:06:00Z"/>
              <w:del w:id="1237" w:author="Neil Wu" w:date="2017-09-18T01:36:00Z"/>
              <w:rFonts w:ascii="Helvetica" w:hAnsi="Helvetica"/>
              <w:b/>
              <w:bCs/>
              <w:sz w:val="22"/>
              <w:szCs w:val="22"/>
            </w:rPr>
          </w:rPrChange>
        </w:rPr>
      </w:pPr>
    </w:p>
    <w:p w14:paraId="5530D57B" w14:textId="0B95538C" w:rsidR="009C4AD6" w:rsidRPr="000532D5" w:rsidDel="009A565E" w:rsidRDefault="009C4AD6" w:rsidP="009C4AD6">
      <w:pPr>
        <w:pStyle w:val="p3"/>
        <w:rPr>
          <w:del w:id="1238" w:author="Neil Wu" w:date="2017-09-18T01:31:00Z"/>
          <w:rFonts w:ascii="Helvetica" w:hAnsi="Helvetica"/>
          <w:b/>
          <w:bCs/>
          <w:sz w:val="21"/>
          <w:szCs w:val="21"/>
          <w:rPrChange w:id="1239" w:author="Neil Wu" w:date="2017-10-07T01:19:00Z">
            <w:rPr>
              <w:del w:id="1240" w:author="Neil Wu" w:date="2017-09-18T01:31:00Z"/>
              <w:b/>
              <w:bCs/>
              <w:sz w:val="19"/>
              <w:szCs w:val="19"/>
            </w:rPr>
          </w:rPrChange>
        </w:rPr>
      </w:pPr>
      <w:del w:id="1241" w:author="Neil Wu" w:date="2017-09-18T01:31:00Z">
        <w:r w:rsidRPr="000532D5" w:rsidDel="009A565E">
          <w:rPr>
            <w:rFonts w:ascii="Helvetica" w:hAnsi="Helvetica"/>
            <w:b/>
            <w:bCs/>
            <w:sz w:val="21"/>
            <w:szCs w:val="21"/>
            <w:rPrChange w:id="1242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The Ranking Hat </w:delText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43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4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45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46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47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48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49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50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5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 </w:delText>
        </w:r>
      </w:del>
      <w:ins w:id="1252" w:author="Davenport, Yunji Wu" w:date="2017-04-25T17:08:00Z">
        <w:del w:id="1253" w:author="Neil Wu" w:date="2017-09-18T01:31:00Z">
          <w:r w:rsidR="00154267" w:rsidRPr="000532D5" w:rsidDel="009A565E">
            <w:rPr>
              <w:rFonts w:ascii="Helvetica" w:hAnsi="Helvetica"/>
              <w:b/>
              <w:bCs/>
              <w:sz w:val="21"/>
              <w:szCs w:val="21"/>
              <w:rPrChange w:id="1254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154267" w:rsidRPr="000532D5" w:rsidDel="009A565E">
            <w:rPr>
              <w:rFonts w:ascii="Helvetica" w:hAnsi="Helvetica"/>
              <w:b/>
              <w:bCs/>
              <w:sz w:val="21"/>
              <w:szCs w:val="21"/>
              <w:rPrChange w:id="1255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del w:id="1256" w:author="Neil Wu" w:date="2017-09-18T01:31:00Z">
        <w:r w:rsidR="001D26CB" w:rsidRPr="000532D5" w:rsidDel="009A565E">
          <w:rPr>
            <w:rFonts w:ascii="Helvetica" w:hAnsi="Helvetica"/>
            <w:b/>
            <w:bCs/>
            <w:sz w:val="21"/>
            <w:szCs w:val="21"/>
            <w:rPrChange w:id="1257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   </w:delText>
        </w:r>
        <w:r w:rsidRPr="000532D5" w:rsidDel="009A565E">
          <w:rPr>
            <w:rFonts w:ascii="Helvetica" w:hAnsi="Helvetica"/>
            <w:b/>
            <w:bCs/>
            <w:sz w:val="21"/>
            <w:szCs w:val="21"/>
            <w:rPrChange w:id="1258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Durham, NC</w:delText>
        </w:r>
      </w:del>
    </w:p>
    <w:p w14:paraId="19B44B79" w14:textId="53B217AF" w:rsidR="003A0983" w:rsidRPr="000532D5" w:rsidDel="003A0983" w:rsidRDefault="009C4AD6" w:rsidP="003A0983">
      <w:pPr>
        <w:pStyle w:val="p3"/>
        <w:numPr>
          <w:ilvl w:val="0"/>
          <w:numId w:val="2"/>
        </w:numPr>
        <w:rPr>
          <w:del w:id="1259" w:author="Neil Wu" w:date="2017-04-25T22:36:00Z"/>
          <w:rFonts w:ascii="Helvetica" w:hAnsi="Helvetica"/>
          <w:sz w:val="21"/>
          <w:szCs w:val="21"/>
          <w:rPrChange w:id="1260" w:author="Neil Wu" w:date="2017-10-07T01:19:00Z">
            <w:rPr>
              <w:del w:id="1261" w:author="Neil Wu" w:date="2017-04-25T22:36:00Z"/>
              <w:rFonts w:ascii="Helvetica" w:hAnsi="Helvetica"/>
              <w:sz w:val="21"/>
              <w:szCs w:val="21"/>
            </w:rPr>
          </w:rPrChange>
        </w:rPr>
      </w:pPr>
      <w:commentRangeStart w:id="1262"/>
      <w:del w:id="1263" w:author="Neil Wu" w:date="2017-08-30T13:36:00Z">
        <w:r w:rsidRPr="000532D5" w:rsidDel="00FD3B6B">
          <w:rPr>
            <w:rFonts w:ascii="Helvetica" w:hAnsi="Helvetica"/>
            <w:i/>
            <w:iCs/>
            <w:sz w:val="21"/>
            <w:szCs w:val="21"/>
            <w:rPrChange w:id="1264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Full-stack software developer</w:delText>
        </w:r>
        <w:r w:rsidRPr="000532D5" w:rsidDel="00FD3B6B">
          <w:rPr>
            <w:rStyle w:val="apple-converted-space"/>
            <w:rFonts w:ascii="Helvetica" w:hAnsi="Helvetica"/>
            <w:i/>
            <w:iCs/>
            <w:sz w:val="21"/>
            <w:szCs w:val="21"/>
            <w:rPrChange w:id="1265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> </w:delText>
        </w:r>
      </w:del>
      <w:del w:id="1266" w:author="Neil Wu" w:date="2017-09-18T01:31:00Z">
        <w:r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67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68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69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70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71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</w:del>
      <w:ins w:id="1272" w:author="Davenport, Yunji Wu" w:date="2017-04-25T17:07:00Z">
        <w:del w:id="1273" w:author="Neil Wu" w:date="2017-09-18T01:31:00Z">
          <w:r w:rsidR="00903087" w:rsidRPr="000532D5" w:rsidDel="009A565E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1274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delText xml:space="preserve">     </w:delText>
          </w:r>
        </w:del>
      </w:ins>
      <w:ins w:id="1275" w:author="Davenport, Yunji Wu" w:date="2017-04-25T17:08:00Z">
        <w:del w:id="1276" w:author="Neil Wu" w:date="2017-09-18T01:31:00Z">
          <w:r w:rsidR="00154267" w:rsidRPr="000532D5" w:rsidDel="009A565E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1277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</w:r>
          <w:r w:rsidR="00154267" w:rsidRPr="000532D5" w:rsidDel="009A565E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1278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tab/>
            <w:delText xml:space="preserve"> </w:delText>
          </w:r>
        </w:del>
        <w:del w:id="1279" w:author="Neil Wu" w:date="2017-09-15T18:49:00Z">
          <w:r w:rsidR="00154267" w:rsidRPr="000532D5" w:rsidDel="00211A89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1280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delText xml:space="preserve">    </w:delText>
          </w:r>
        </w:del>
      </w:ins>
      <w:ins w:id="1281" w:author="Davenport, Yunji Wu" w:date="2017-04-25T20:06:00Z">
        <w:del w:id="1282" w:author="Neil Wu" w:date="2017-09-15T18:49:00Z">
          <w:r w:rsidR="008338BB" w:rsidRPr="000532D5" w:rsidDel="00211A89">
            <w:rPr>
              <w:rStyle w:val="apple-converted-space"/>
              <w:rFonts w:ascii="Helvetica" w:hAnsi="Helvetica"/>
              <w:i/>
              <w:iCs/>
              <w:sz w:val="21"/>
              <w:szCs w:val="21"/>
              <w:rPrChange w:id="1283" w:author="Neil Wu" w:date="2017-10-07T01:19:00Z">
                <w:rPr>
                  <w:rStyle w:val="apple-converted-space"/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1284" w:author="Neil Wu" w:date="2017-09-18T01:31:00Z">
        <w:r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85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86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1D26CB" w:rsidRPr="000532D5" w:rsidDel="009A565E">
          <w:rPr>
            <w:rStyle w:val="apple-converted-space"/>
            <w:rFonts w:ascii="Helvetica" w:hAnsi="Helvetica"/>
            <w:i/>
            <w:iCs/>
            <w:sz w:val="21"/>
            <w:szCs w:val="21"/>
            <w:rPrChange w:id="1287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 xml:space="preserve">   </w:delText>
        </w:r>
        <w:r w:rsidRPr="000532D5" w:rsidDel="009A565E">
          <w:rPr>
            <w:rFonts w:ascii="Helvetica" w:hAnsi="Helvetica"/>
            <w:sz w:val="21"/>
            <w:szCs w:val="21"/>
            <w:rPrChange w:id="1288" w:author="Neil Wu" w:date="2017-10-07T01:19:00Z">
              <w:rPr>
                <w:sz w:val="19"/>
                <w:szCs w:val="19"/>
              </w:rPr>
            </w:rPrChange>
          </w:rPr>
          <w:delText>Jan</w:delText>
        </w:r>
      </w:del>
      <w:del w:id="1289" w:author="Neil Wu" w:date="2017-04-25T18:51:00Z">
        <w:r w:rsidRPr="000532D5" w:rsidDel="0038254F">
          <w:rPr>
            <w:rFonts w:ascii="Helvetica" w:hAnsi="Helvetica"/>
            <w:sz w:val="21"/>
            <w:szCs w:val="21"/>
            <w:rPrChange w:id="1290" w:author="Neil Wu" w:date="2017-10-07T01:19:00Z">
              <w:rPr>
                <w:sz w:val="19"/>
                <w:szCs w:val="19"/>
              </w:rPr>
            </w:rPrChange>
          </w:rPr>
          <w:delText>uary</w:delText>
        </w:r>
      </w:del>
      <w:del w:id="1291" w:author="Neil Wu" w:date="2017-09-18T01:31:00Z">
        <w:r w:rsidRPr="000532D5" w:rsidDel="009A565E">
          <w:rPr>
            <w:rFonts w:ascii="Helvetica" w:hAnsi="Helvetica"/>
            <w:sz w:val="21"/>
            <w:szCs w:val="21"/>
            <w:rPrChange w:id="1292" w:author="Neil Wu" w:date="2017-10-07T01:19:00Z">
              <w:rPr>
                <w:sz w:val="19"/>
                <w:szCs w:val="19"/>
              </w:rPr>
            </w:rPrChange>
          </w:rPr>
          <w:delText xml:space="preserve"> 2016 - May 2017</w:delText>
        </w:r>
        <w:r w:rsidRPr="000532D5" w:rsidDel="009A565E">
          <w:rPr>
            <w:rStyle w:val="apple-converted-space"/>
            <w:rFonts w:ascii="Helvetica" w:hAnsi="Helvetica"/>
            <w:sz w:val="21"/>
            <w:szCs w:val="21"/>
            <w:rPrChange w:id="1293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  <w:commentRangeEnd w:id="1262"/>
        <w:r w:rsidR="00F620DD" w:rsidRPr="000532D5" w:rsidDel="009A565E">
          <w:rPr>
            <w:rStyle w:val="CommentReference"/>
            <w:rFonts w:ascii="Helvetica" w:hAnsi="Helvetica" w:cstheme="minorBidi"/>
            <w:rPrChange w:id="1294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262"/>
        </w:r>
      </w:del>
      <w:moveToRangeStart w:id="1295" w:author="Neil Wu" w:date="2017-04-25T22:36:00Z" w:name="move480923129"/>
      <w:commentRangeStart w:id="1296"/>
      <w:moveTo w:id="1297" w:author="Neil Wu" w:date="2017-04-25T22:36:00Z">
        <w:del w:id="1298" w:author="Neil Wu" w:date="2017-04-25T23:28:00Z">
          <w:r w:rsidR="003A0983" w:rsidRPr="000532D5" w:rsidDel="00E02834">
            <w:rPr>
              <w:rFonts w:ascii="Helvetica" w:hAnsi="Helvetica"/>
              <w:sz w:val="21"/>
              <w:szCs w:val="21"/>
              <w:rPrChange w:id="1299" w:author="Neil Wu" w:date="2017-10-07T01:19:00Z">
                <w:rPr>
                  <w:rFonts w:ascii="Helvetica" w:hAnsi="Helvetica"/>
                  <w:sz w:val="21"/>
                  <w:szCs w:val="21"/>
                </w:rPr>
              </w:rPrChange>
            </w:rPr>
            <w:delText>W</w:delText>
          </w:r>
        </w:del>
        <w:del w:id="1300" w:author="Neil Wu" w:date="2017-09-18T01:31:00Z">
          <w:r w:rsidR="003A0983" w:rsidRPr="000532D5" w:rsidDel="009A565E">
            <w:rPr>
              <w:rFonts w:ascii="Helvetica" w:hAnsi="Helvetica"/>
              <w:sz w:val="21"/>
              <w:szCs w:val="21"/>
              <w:rPrChange w:id="1301" w:author="Neil Wu" w:date="2017-10-07T01:19:00Z">
                <w:rPr>
                  <w:rFonts w:ascii="Helvetica" w:hAnsi="Helvetica"/>
                  <w:sz w:val="21"/>
                  <w:szCs w:val="21"/>
                </w:rPr>
              </w:rPrChange>
            </w:rPr>
            <w:delText>eb</w:delText>
          </w:r>
        </w:del>
      </w:moveTo>
      <w:commentRangeEnd w:id="1296"/>
      <w:del w:id="1302" w:author="Neil Wu" w:date="2017-09-18T01:31:00Z">
        <w:r w:rsidR="0010433F" w:rsidRPr="000532D5" w:rsidDel="009A565E">
          <w:rPr>
            <w:rStyle w:val="CommentReference"/>
            <w:rFonts w:ascii="Helvetica" w:hAnsi="Helvetica" w:cstheme="minorBidi"/>
            <w:rPrChange w:id="1303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296"/>
        </w:r>
      </w:del>
      <w:moveTo w:id="1304" w:author="Neil Wu" w:date="2017-04-25T22:36:00Z">
        <w:del w:id="1305" w:author="Neil Wu" w:date="2017-09-18T01:31:00Z">
          <w:r w:rsidR="003A0983" w:rsidRPr="000532D5" w:rsidDel="009A565E">
            <w:rPr>
              <w:rFonts w:ascii="Helvetica" w:hAnsi="Helvetica"/>
              <w:sz w:val="21"/>
              <w:szCs w:val="21"/>
              <w:rPrChange w:id="1306" w:author="Neil Wu" w:date="2017-10-07T01:19:00Z">
                <w:rPr>
                  <w:rFonts w:ascii="Helvetica" w:hAnsi="Helvetica"/>
                  <w:sz w:val="21"/>
                  <w:szCs w:val="21"/>
                </w:rPr>
              </w:rPrChange>
            </w:rPr>
            <w:delText xml:space="preserve"> application that generates custom </w:delText>
          </w:r>
        </w:del>
        <w:del w:id="1307" w:author="Neil Wu" w:date="2017-09-15T19:23:00Z">
          <w:r w:rsidR="003A0983" w:rsidRPr="000532D5" w:rsidDel="00165B6E">
            <w:rPr>
              <w:rFonts w:ascii="Helvetica" w:hAnsi="Helvetica"/>
              <w:sz w:val="21"/>
              <w:szCs w:val="21"/>
              <w:rPrChange w:id="1308" w:author="Neil Wu" w:date="2017-10-07T01:19:00Z">
                <w:rPr>
                  <w:rFonts w:ascii="Helvetica" w:hAnsi="Helvetica"/>
                  <w:sz w:val="21"/>
                  <w:szCs w:val="21"/>
                </w:rPr>
              </w:rPrChange>
            </w:rPr>
            <w:delText>college r</w:delText>
          </w:r>
        </w:del>
        <w:del w:id="1309" w:author="Neil Wu" w:date="2017-09-18T01:31:00Z">
          <w:r w:rsidR="003A0983" w:rsidRPr="000532D5" w:rsidDel="009A565E">
            <w:rPr>
              <w:rFonts w:ascii="Helvetica" w:hAnsi="Helvetica"/>
              <w:sz w:val="21"/>
              <w:szCs w:val="21"/>
              <w:rPrChange w:id="1310" w:author="Neil Wu" w:date="2017-10-07T01:19:00Z">
                <w:rPr>
                  <w:rFonts w:ascii="Helvetica" w:hAnsi="Helvetica"/>
                  <w:sz w:val="21"/>
                  <w:szCs w:val="21"/>
                </w:rPr>
              </w:rPrChange>
            </w:rPr>
            <w:delText>ankings</w:delText>
          </w:r>
        </w:del>
      </w:moveTo>
    </w:p>
    <w:moveToRangeEnd w:id="1295"/>
    <w:p w14:paraId="409C34B0" w14:textId="7CA4D45E" w:rsidR="003A0983" w:rsidRPr="000532D5" w:rsidDel="00CC1EAF" w:rsidRDefault="00F620DD">
      <w:pPr>
        <w:pStyle w:val="p3"/>
        <w:numPr>
          <w:ilvl w:val="0"/>
          <w:numId w:val="2"/>
        </w:numPr>
        <w:rPr>
          <w:del w:id="1311" w:author="Neil Wu" w:date="2017-04-25T23:26:00Z"/>
          <w:rFonts w:ascii="Helvetica" w:hAnsi="Helvetica"/>
          <w:sz w:val="21"/>
          <w:szCs w:val="21"/>
          <w:rPrChange w:id="1312" w:author="Neil Wu" w:date="2017-10-07T01:19:00Z">
            <w:rPr>
              <w:del w:id="1313" w:author="Neil Wu" w:date="2017-04-25T23:26:00Z"/>
              <w:sz w:val="19"/>
              <w:szCs w:val="19"/>
            </w:rPr>
          </w:rPrChange>
        </w:rPr>
        <w:pPrChange w:id="1314" w:author="Neil Wu" w:date="2017-04-25T22:36:00Z">
          <w:pPr>
            <w:pStyle w:val="p3"/>
          </w:pPr>
        </w:pPrChange>
      </w:pPr>
      <w:del w:id="1315" w:author="Neil Wu" w:date="2017-09-18T01:31:00Z">
        <w:r w:rsidRPr="000532D5" w:rsidDel="009A565E">
          <w:rPr>
            <w:rStyle w:val="CommentReference"/>
            <w:rFonts w:ascii="Helvetica" w:hAnsi="Helvetica" w:cstheme="minorBidi"/>
            <w:rPrChange w:id="1316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317"/>
        </w:r>
        <w:r w:rsidRPr="000532D5" w:rsidDel="009A565E">
          <w:rPr>
            <w:rStyle w:val="CommentReference"/>
            <w:rFonts w:ascii="Helvetica" w:hAnsi="Helvetica" w:cstheme="minorBidi"/>
            <w:rPrChange w:id="1318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319"/>
        </w:r>
      </w:del>
    </w:p>
    <w:p w14:paraId="780AF139" w14:textId="18F9BAD7" w:rsidR="009C4AD6" w:rsidRPr="000532D5" w:rsidDel="00420FC4" w:rsidRDefault="009C4AD6">
      <w:pPr>
        <w:rPr>
          <w:del w:id="1320" w:author="Neil Wu" w:date="2017-04-25T22:19:00Z"/>
          <w:rStyle w:val="apple-converted-space"/>
          <w:rFonts w:ascii="Helvetica" w:hAnsi="Helvetica"/>
          <w:sz w:val="21"/>
          <w:szCs w:val="21"/>
          <w:rPrChange w:id="1321" w:author="Neil Wu" w:date="2017-10-07T01:19:00Z">
            <w:rPr>
              <w:del w:id="1322" w:author="Neil Wu" w:date="2017-04-25T22:19:00Z"/>
              <w:rStyle w:val="apple-converted-space"/>
              <w:rFonts w:asciiTheme="minorHAnsi" w:hAnsiTheme="minorHAnsi" w:cstheme="minorBidi"/>
              <w:sz w:val="19"/>
              <w:szCs w:val="19"/>
            </w:rPr>
          </w:rPrChange>
        </w:rPr>
        <w:pPrChange w:id="1323" w:author="Neil Wu" w:date="2017-04-25T22:36:00Z">
          <w:pPr>
            <w:pStyle w:val="p3"/>
            <w:numPr>
              <w:numId w:val="2"/>
            </w:numPr>
            <w:ind w:left="720" w:hanging="360"/>
          </w:pPr>
        </w:pPrChange>
      </w:pPr>
      <w:moveFromRangeStart w:id="1324" w:author="Neil Wu" w:date="2017-04-25T22:36:00Z" w:name="move480923129"/>
      <w:moveFrom w:id="1325" w:author="Neil Wu" w:date="2017-04-25T22:36:00Z">
        <w:r w:rsidRPr="000532D5" w:rsidDel="003A0983">
          <w:rPr>
            <w:rFonts w:ascii="Helvetica" w:hAnsi="Helvetica"/>
            <w:sz w:val="21"/>
            <w:szCs w:val="21"/>
            <w:rPrChange w:id="1326" w:author="Neil Wu" w:date="2017-10-07T01:19:00Z">
              <w:rPr>
                <w:sz w:val="19"/>
                <w:szCs w:val="19"/>
              </w:rPr>
            </w:rPrChange>
          </w:rPr>
          <w:t>Web application that generates custom college ranking</w:t>
        </w:r>
        <w:r w:rsidRPr="000532D5" w:rsidDel="00420FC4">
          <w:rPr>
            <w:rFonts w:ascii="Helvetica" w:hAnsi="Helvetica"/>
            <w:sz w:val="21"/>
            <w:szCs w:val="21"/>
            <w:rPrChange w:id="1327" w:author="Neil Wu" w:date="2017-10-07T01:19:00Z">
              <w:rPr>
                <w:sz w:val="19"/>
                <w:szCs w:val="19"/>
              </w:rPr>
            </w:rPrChange>
          </w:rPr>
          <w:t>s</w:t>
        </w:r>
      </w:moveFrom>
      <w:moveFromRangeEnd w:id="1324"/>
      <w:del w:id="1328" w:author="Neil Wu" w:date="2017-04-25T22:13:00Z">
        <w:r w:rsidRPr="000532D5" w:rsidDel="00AF490A">
          <w:rPr>
            <w:rFonts w:ascii="Helvetica" w:hAnsi="Helvetica"/>
            <w:rPrChange w:id="1329" w:author="Neil Wu" w:date="2017-10-07T01:19:00Z">
              <w:rPr>
                <w:sz w:val="19"/>
                <w:szCs w:val="19"/>
              </w:rPr>
            </w:rPrChange>
          </w:rPr>
          <w:delText xml:space="preserve">, based on individual user inputs for weightings in certain attributes (i.e. admission rate). </w:delText>
        </w:r>
      </w:del>
      <w:del w:id="1330" w:author="Neil Wu" w:date="2017-04-25T22:36:00Z">
        <w:r w:rsidRPr="000532D5" w:rsidDel="003A0983">
          <w:rPr>
            <w:rFonts w:ascii="Helvetica" w:hAnsi="Helvetica"/>
            <w:rPrChange w:id="1331" w:author="Neil Wu" w:date="2017-10-07T01:19:00Z">
              <w:rPr>
                <w:sz w:val="19"/>
                <w:szCs w:val="19"/>
              </w:rPr>
            </w:rPrChange>
          </w:rPr>
          <w:delText>Front end in Flask/Python, backend with PostgreSQL/SQL Alchemy</w:delText>
        </w:r>
      </w:del>
      <w:del w:id="1332" w:author="Neil Wu" w:date="2017-04-25T22:13:00Z">
        <w:r w:rsidRPr="000532D5" w:rsidDel="00AF490A">
          <w:rPr>
            <w:rFonts w:ascii="Helvetica" w:hAnsi="Helvetica"/>
            <w:rPrChange w:id="1333" w:author="Neil Wu" w:date="2017-10-07T01:19:00Z">
              <w:rPr>
                <w:sz w:val="19"/>
                <w:szCs w:val="19"/>
              </w:rPr>
            </w:rPrChange>
          </w:rPr>
          <w:delText>. Jinja2 templates for presentation in web format</w:delText>
        </w:r>
      </w:del>
      <w:del w:id="1334" w:author="Neil Wu" w:date="2017-04-25T22:06:00Z">
        <w:r w:rsidRPr="000532D5" w:rsidDel="00EC07FE">
          <w:rPr>
            <w:rFonts w:ascii="Helvetica" w:hAnsi="Helvetica"/>
            <w:rPrChange w:id="1335" w:author="Neil Wu" w:date="2017-10-07T01:19:00Z">
              <w:rPr>
                <w:sz w:val="19"/>
                <w:szCs w:val="19"/>
              </w:rPr>
            </w:rPrChange>
          </w:rPr>
          <w:delText>.</w:delText>
        </w:r>
        <w:r w:rsidRPr="000532D5" w:rsidDel="00EC07FE">
          <w:rPr>
            <w:rStyle w:val="apple-converted-space"/>
            <w:rFonts w:ascii="Helvetica" w:hAnsi="Helvetica"/>
            <w:sz w:val="21"/>
            <w:szCs w:val="21"/>
            <w:rPrChange w:id="1336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5BC42C04" w14:textId="77777777" w:rsidR="00154267" w:rsidRPr="000532D5" w:rsidDel="003A0983" w:rsidRDefault="00154267">
      <w:pPr>
        <w:rPr>
          <w:ins w:id="1337" w:author="Davenport, Yunji Wu" w:date="2017-04-25T17:08:00Z"/>
          <w:del w:id="1338" w:author="Neil Wu" w:date="2017-04-25T22:37:00Z"/>
          <w:rFonts w:ascii="Helvetica" w:hAnsi="Helvetica"/>
          <w:b/>
          <w:bCs/>
          <w:sz w:val="6"/>
          <w:szCs w:val="6"/>
          <w:rPrChange w:id="1339" w:author="Neil Wu" w:date="2017-10-07T01:19:00Z">
            <w:rPr>
              <w:ins w:id="1340" w:author="Davenport, Yunji Wu" w:date="2017-04-25T17:08:00Z"/>
              <w:del w:id="1341" w:author="Neil Wu" w:date="2017-04-25T22:37:00Z"/>
              <w:rFonts w:ascii="Helvetica" w:hAnsi="Helvetica"/>
              <w:b/>
              <w:bCs/>
              <w:sz w:val="22"/>
              <w:szCs w:val="22"/>
            </w:rPr>
          </w:rPrChange>
        </w:rPr>
        <w:pPrChange w:id="1342" w:author="Neil Wu" w:date="2017-04-25T22:36:00Z">
          <w:pPr>
            <w:pStyle w:val="p3"/>
          </w:pPr>
        </w:pPrChange>
      </w:pPr>
    </w:p>
    <w:p w14:paraId="56D522FF" w14:textId="3CE42630" w:rsidR="009C4AD6" w:rsidRPr="000532D5" w:rsidDel="00420FC4" w:rsidRDefault="009C4AD6">
      <w:pPr>
        <w:pStyle w:val="p3"/>
        <w:rPr>
          <w:del w:id="1343" w:author="Neil Wu" w:date="2017-04-25T22:19:00Z"/>
          <w:rFonts w:ascii="Helvetica" w:hAnsi="Helvetica"/>
          <w:sz w:val="6"/>
          <w:szCs w:val="6"/>
          <w:rPrChange w:id="1344" w:author="Neil Wu" w:date="2017-10-07T01:19:00Z">
            <w:rPr>
              <w:del w:id="1345" w:author="Neil Wu" w:date="2017-04-25T22:19:00Z"/>
              <w:sz w:val="19"/>
              <w:szCs w:val="19"/>
            </w:rPr>
          </w:rPrChange>
        </w:rPr>
      </w:pPr>
      <w:del w:id="1346" w:author="Neil Wu" w:date="2017-04-25T22:19:00Z">
        <w:r w:rsidRPr="000532D5" w:rsidDel="00420FC4">
          <w:rPr>
            <w:rFonts w:ascii="Helvetica" w:hAnsi="Helvetica"/>
            <w:b/>
            <w:bCs/>
            <w:sz w:val="6"/>
            <w:szCs w:val="6"/>
            <w:rPrChange w:id="1347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Blue Devil Bot (Facebook Chatbot) </w:delText>
        </w:r>
        <w:r w:rsidRPr="000532D5" w:rsidDel="00420FC4">
          <w:rPr>
            <w:rFonts w:ascii="Helvetica" w:hAnsi="Helvetica"/>
            <w:b/>
            <w:bCs/>
            <w:sz w:val="6"/>
            <w:szCs w:val="6"/>
            <w:rPrChange w:id="1348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b/>
            <w:bCs/>
            <w:sz w:val="6"/>
            <w:szCs w:val="6"/>
            <w:rPrChange w:id="1349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b/>
            <w:bCs/>
            <w:sz w:val="6"/>
            <w:szCs w:val="6"/>
            <w:rPrChange w:id="1350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b/>
            <w:bCs/>
            <w:sz w:val="6"/>
            <w:szCs w:val="6"/>
            <w:rPrChange w:id="135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b/>
            <w:bCs/>
            <w:sz w:val="6"/>
            <w:szCs w:val="6"/>
            <w:rPrChange w:id="135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b/>
            <w:bCs/>
            <w:sz w:val="6"/>
            <w:szCs w:val="6"/>
            <w:rPrChange w:id="1353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b/>
            <w:bCs/>
            <w:sz w:val="6"/>
            <w:szCs w:val="6"/>
            <w:rPrChange w:id="135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</w:delText>
        </w:r>
      </w:del>
      <w:ins w:id="1355" w:author="Davenport, Yunji Wu" w:date="2017-04-25T17:09:00Z">
        <w:del w:id="1356" w:author="Neil Wu" w:date="2017-04-25T22:19:00Z">
          <w:r w:rsidR="00154267" w:rsidRPr="000532D5" w:rsidDel="00420FC4">
            <w:rPr>
              <w:rFonts w:ascii="Helvetica" w:hAnsi="Helvetica"/>
              <w:b/>
              <w:bCs/>
              <w:sz w:val="6"/>
              <w:szCs w:val="6"/>
              <w:rPrChange w:id="1357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       </w:delText>
          </w:r>
        </w:del>
      </w:ins>
      <w:del w:id="1358" w:author="Neil Wu" w:date="2017-04-25T22:19:00Z">
        <w:r w:rsidRPr="000532D5" w:rsidDel="00420FC4">
          <w:rPr>
            <w:rFonts w:ascii="Helvetica" w:hAnsi="Helvetica"/>
            <w:b/>
            <w:bCs/>
            <w:sz w:val="6"/>
            <w:szCs w:val="6"/>
            <w:rPrChange w:id="1359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Baltimore, MD</w:delText>
        </w:r>
        <w:r w:rsidRPr="000532D5" w:rsidDel="00420FC4">
          <w:rPr>
            <w:rStyle w:val="apple-converted-space"/>
            <w:rFonts w:ascii="Helvetica" w:hAnsi="Helvetica"/>
            <w:b/>
            <w:bCs/>
            <w:sz w:val="6"/>
            <w:szCs w:val="6"/>
            <w:rPrChange w:id="1360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> </w:delText>
        </w:r>
      </w:del>
    </w:p>
    <w:p w14:paraId="49AC8440" w14:textId="7FAA2B73" w:rsidR="009C4AD6" w:rsidRPr="000532D5" w:rsidDel="00420FC4" w:rsidRDefault="009C4AD6">
      <w:pPr>
        <w:pStyle w:val="p3"/>
        <w:ind w:left="360"/>
        <w:rPr>
          <w:del w:id="1361" w:author="Neil Wu" w:date="2017-04-25T22:19:00Z"/>
          <w:rFonts w:ascii="Helvetica" w:hAnsi="Helvetica"/>
          <w:sz w:val="6"/>
          <w:szCs w:val="6"/>
          <w:rPrChange w:id="1362" w:author="Neil Wu" w:date="2017-10-07T01:19:00Z">
            <w:rPr>
              <w:del w:id="1363" w:author="Neil Wu" w:date="2017-04-25T22:19:00Z"/>
              <w:sz w:val="19"/>
              <w:szCs w:val="19"/>
            </w:rPr>
          </w:rPrChange>
        </w:rPr>
        <w:pPrChange w:id="1364" w:author="Neil Wu" w:date="2017-04-25T22:19:00Z">
          <w:pPr>
            <w:pStyle w:val="p3"/>
          </w:pPr>
        </w:pPrChange>
      </w:pPr>
      <w:del w:id="1365" w:author="Neil Wu" w:date="2017-04-25T22:19:00Z">
        <w:r w:rsidRPr="000532D5" w:rsidDel="00420FC4">
          <w:rPr>
            <w:rFonts w:ascii="Helvetica" w:hAnsi="Helvetica"/>
            <w:i/>
            <w:iCs/>
            <w:sz w:val="6"/>
            <w:szCs w:val="6"/>
            <w:rPrChange w:id="1366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Full-stack software developer</w:delText>
        </w:r>
        <w:r w:rsidRPr="000532D5" w:rsidDel="00420FC4">
          <w:rPr>
            <w:rStyle w:val="apple-converted-space"/>
            <w:rFonts w:ascii="Helvetica" w:hAnsi="Helvetica"/>
            <w:i/>
            <w:iCs/>
            <w:sz w:val="6"/>
            <w:szCs w:val="6"/>
            <w:rPrChange w:id="1367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> </w:delText>
        </w:r>
        <w:r w:rsidRPr="000532D5" w:rsidDel="00420FC4">
          <w:rPr>
            <w:rFonts w:ascii="Helvetica" w:hAnsi="Helvetica"/>
            <w:sz w:val="6"/>
            <w:szCs w:val="6"/>
            <w:rPrChange w:id="1368" w:author="Neil Wu" w:date="2017-10-07T01:19:00Z">
              <w:rPr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sz w:val="6"/>
            <w:szCs w:val="6"/>
            <w:rPrChange w:id="1369" w:author="Neil Wu" w:date="2017-10-07T01:19:00Z">
              <w:rPr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sz w:val="6"/>
            <w:szCs w:val="6"/>
            <w:rPrChange w:id="1370" w:author="Neil Wu" w:date="2017-10-07T01:19:00Z">
              <w:rPr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sz w:val="6"/>
            <w:szCs w:val="6"/>
            <w:rPrChange w:id="1371" w:author="Neil Wu" w:date="2017-10-07T01:19:00Z">
              <w:rPr>
                <w:sz w:val="19"/>
                <w:szCs w:val="19"/>
              </w:rPr>
            </w:rPrChange>
          </w:rPr>
          <w:tab/>
        </w:r>
        <w:r w:rsidRPr="000532D5" w:rsidDel="00420FC4">
          <w:rPr>
            <w:rFonts w:ascii="Helvetica" w:hAnsi="Helvetica"/>
            <w:sz w:val="6"/>
            <w:szCs w:val="6"/>
            <w:rPrChange w:id="1372" w:author="Neil Wu" w:date="2017-10-07T01:19:00Z">
              <w:rPr>
                <w:sz w:val="19"/>
                <w:szCs w:val="19"/>
              </w:rPr>
            </w:rPrChange>
          </w:rPr>
          <w:tab/>
          <w:delText xml:space="preserve">      </w:delText>
        </w:r>
        <w:r w:rsidRPr="000532D5" w:rsidDel="00420FC4">
          <w:rPr>
            <w:rFonts w:ascii="Helvetica" w:hAnsi="Helvetica"/>
            <w:sz w:val="6"/>
            <w:szCs w:val="6"/>
            <w:rPrChange w:id="1373" w:author="Neil Wu" w:date="2017-10-07T01:19:00Z">
              <w:rPr>
                <w:sz w:val="19"/>
                <w:szCs w:val="19"/>
              </w:rPr>
            </w:rPrChange>
          </w:rPr>
          <w:tab/>
          <w:delText xml:space="preserve">     </w:delText>
        </w:r>
        <w:r w:rsidR="001D26CB" w:rsidRPr="000532D5" w:rsidDel="00420FC4">
          <w:rPr>
            <w:rFonts w:ascii="Helvetica" w:hAnsi="Helvetica"/>
            <w:sz w:val="6"/>
            <w:szCs w:val="6"/>
            <w:rPrChange w:id="1374" w:author="Neil Wu" w:date="2017-10-07T01:19:00Z">
              <w:rPr>
                <w:sz w:val="19"/>
                <w:szCs w:val="19"/>
              </w:rPr>
            </w:rPrChange>
          </w:rPr>
          <w:delText xml:space="preserve">  </w:delText>
        </w:r>
      </w:del>
      <w:ins w:id="1375" w:author="Davenport, Yunji Wu" w:date="2017-04-25T20:07:00Z">
        <w:del w:id="1376" w:author="Neil Wu" w:date="2017-04-25T22:19:00Z">
          <w:r w:rsidR="008338BB" w:rsidRPr="000532D5" w:rsidDel="00420FC4">
            <w:rPr>
              <w:rFonts w:ascii="Helvetica" w:hAnsi="Helvetica"/>
              <w:sz w:val="6"/>
              <w:szCs w:val="6"/>
              <w:rPrChange w:id="1377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 </w:delText>
          </w:r>
        </w:del>
      </w:ins>
      <w:del w:id="1378" w:author="Neil Wu" w:date="2017-04-25T22:19:00Z">
        <w:r w:rsidR="001D26CB" w:rsidRPr="000532D5" w:rsidDel="00420FC4">
          <w:rPr>
            <w:rFonts w:ascii="Helvetica" w:hAnsi="Helvetica"/>
            <w:sz w:val="6"/>
            <w:szCs w:val="6"/>
            <w:rPrChange w:id="1379" w:author="Neil Wu" w:date="2017-10-07T01:19:00Z">
              <w:rPr>
                <w:sz w:val="19"/>
                <w:szCs w:val="19"/>
              </w:rPr>
            </w:rPrChange>
          </w:rPr>
          <w:delText xml:space="preserve"> </w:delText>
        </w:r>
        <w:r w:rsidRPr="000532D5" w:rsidDel="00420FC4">
          <w:rPr>
            <w:rFonts w:ascii="Helvetica" w:hAnsi="Helvetica"/>
            <w:sz w:val="6"/>
            <w:szCs w:val="6"/>
            <w:rPrChange w:id="1380" w:author="Neil Wu" w:date="2017-10-07T01:19:00Z">
              <w:rPr>
                <w:sz w:val="19"/>
                <w:szCs w:val="19"/>
              </w:rPr>
            </w:rPrChange>
          </w:rPr>
          <w:delText>Nov</w:delText>
        </w:r>
      </w:del>
      <w:del w:id="1381" w:author="Neil Wu" w:date="2017-04-25T18:51:00Z">
        <w:r w:rsidRPr="000532D5" w:rsidDel="0038254F">
          <w:rPr>
            <w:rFonts w:ascii="Helvetica" w:hAnsi="Helvetica"/>
            <w:sz w:val="6"/>
            <w:szCs w:val="6"/>
            <w:rPrChange w:id="1382" w:author="Neil Wu" w:date="2017-10-07T01:19:00Z">
              <w:rPr>
                <w:sz w:val="19"/>
                <w:szCs w:val="19"/>
              </w:rPr>
            </w:rPrChange>
          </w:rPr>
          <w:delText>ember</w:delText>
        </w:r>
      </w:del>
      <w:del w:id="1383" w:author="Neil Wu" w:date="2017-04-25T22:19:00Z">
        <w:r w:rsidRPr="000532D5" w:rsidDel="00420FC4">
          <w:rPr>
            <w:rFonts w:ascii="Helvetica" w:hAnsi="Helvetica"/>
            <w:sz w:val="6"/>
            <w:szCs w:val="6"/>
            <w:rPrChange w:id="1384" w:author="Neil Wu" w:date="2017-10-07T01:19:00Z">
              <w:rPr>
                <w:sz w:val="19"/>
                <w:szCs w:val="19"/>
              </w:rPr>
            </w:rPrChange>
          </w:rPr>
          <w:delText xml:space="preserve"> 2016 </w:delText>
        </w:r>
      </w:del>
      <w:del w:id="1385" w:author="Neil Wu" w:date="2017-04-25T18:51:00Z">
        <w:r w:rsidRPr="000532D5" w:rsidDel="0038254F">
          <w:rPr>
            <w:rFonts w:ascii="Helvetica" w:hAnsi="Helvetica"/>
            <w:sz w:val="6"/>
            <w:szCs w:val="6"/>
            <w:rPrChange w:id="1386" w:author="Neil Wu" w:date="2017-10-07T01:19:00Z">
              <w:rPr>
                <w:sz w:val="19"/>
                <w:szCs w:val="19"/>
              </w:rPr>
            </w:rPrChange>
          </w:rPr>
          <w:delText>-</w:delText>
        </w:r>
      </w:del>
      <w:del w:id="1387" w:author="Neil Wu" w:date="2017-04-25T22:19:00Z">
        <w:r w:rsidRPr="000532D5" w:rsidDel="00420FC4">
          <w:rPr>
            <w:rFonts w:ascii="Helvetica" w:hAnsi="Helvetica"/>
            <w:sz w:val="6"/>
            <w:szCs w:val="6"/>
            <w:rPrChange w:id="1388" w:author="Neil Wu" w:date="2017-10-07T01:19:00Z">
              <w:rPr>
                <w:sz w:val="19"/>
                <w:szCs w:val="19"/>
              </w:rPr>
            </w:rPrChange>
          </w:rPr>
          <w:delText xml:space="preserve"> </w:delText>
        </w:r>
      </w:del>
      <w:del w:id="1389" w:author="Neil Wu" w:date="2017-04-25T18:51:00Z">
        <w:r w:rsidRPr="000532D5" w:rsidDel="0038254F">
          <w:rPr>
            <w:rFonts w:ascii="Helvetica" w:hAnsi="Helvetica"/>
            <w:sz w:val="6"/>
            <w:szCs w:val="6"/>
            <w:rPrChange w:id="1390" w:author="Neil Wu" w:date="2017-10-07T01:19:00Z">
              <w:rPr>
                <w:sz w:val="19"/>
                <w:szCs w:val="19"/>
              </w:rPr>
            </w:rPrChange>
          </w:rPr>
          <w:delText xml:space="preserve">January </w:delText>
        </w:r>
      </w:del>
      <w:del w:id="1391" w:author="Neil Wu" w:date="2017-04-25T22:19:00Z">
        <w:r w:rsidRPr="000532D5" w:rsidDel="00420FC4">
          <w:rPr>
            <w:rFonts w:ascii="Helvetica" w:hAnsi="Helvetica"/>
            <w:sz w:val="6"/>
            <w:szCs w:val="6"/>
            <w:rPrChange w:id="1392" w:author="Neil Wu" w:date="2017-10-07T01:19:00Z">
              <w:rPr>
                <w:sz w:val="19"/>
                <w:szCs w:val="19"/>
              </w:rPr>
            </w:rPrChange>
          </w:rPr>
          <w:delText>2017</w:delText>
        </w:r>
        <w:r w:rsidRPr="000532D5" w:rsidDel="00420FC4">
          <w:rPr>
            <w:rStyle w:val="apple-converted-space"/>
            <w:rFonts w:ascii="Helvetica" w:hAnsi="Helvetica"/>
            <w:sz w:val="6"/>
            <w:szCs w:val="6"/>
            <w:rPrChange w:id="1393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43D8C085" w14:textId="16BFE376" w:rsidR="00154267" w:rsidRPr="000532D5" w:rsidDel="0038254F" w:rsidRDefault="00154267">
      <w:pPr>
        <w:pStyle w:val="p3"/>
        <w:ind w:left="360"/>
        <w:rPr>
          <w:del w:id="1394" w:author="Neil Wu" w:date="2017-04-25T18:51:00Z"/>
          <w:rFonts w:ascii="Helvetica" w:hAnsi="Helvetica"/>
          <w:sz w:val="6"/>
          <w:szCs w:val="6"/>
          <w:rPrChange w:id="1395" w:author="Neil Wu" w:date="2017-10-07T01:19:00Z">
            <w:rPr>
              <w:del w:id="1396" w:author="Neil Wu" w:date="2017-04-25T18:51:00Z"/>
              <w:rFonts w:ascii="Helvetica" w:hAnsi="Helvetica"/>
              <w:sz w:val="22"/>
              <w:szCs w:val="22"/>
            </w:rPr>
          </w:rPrChange>
        </w:rPr>
        <w:pPrChange w:id="1397" w:author="Neil Wu" w:date="2017-04-25T22:19:00Z">
          <w:pPr>
            <w:pStyle w:val="p3"/>
            <w:numPr>
              <w:numId w:val="2"/>
            </w:numPr>
            <w:ind w:left="720" w:hanging="360"/>
          </w:pPr>
        </w:pPrChange>
      </w:pPr>
      <w:ins w:id="1398" w:author="Davenport, Yunji Wu" w:date="2017-04-25T17:09:00Z">
        <w:del w:id="1399" w:author="Neil Wu" w:date="2017-04-25T22:19:00Z">
          <w:r w:rsidRPr="000532D5" w:rsidDel="00420FC4">
            <w:rPr>
              <w:rFonts w:ascii="Helvetica" w:hAnsi="Helvetica"/>
              <w:sz w:val="6"/>
              <w:szCs w:val="6"/>
              <w:rPrChange w:id="1400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U</w:delText>
          </w:r>
        </w:del>
      </w:ins>
      <w:ins w:id="1401" w:author="Davenport, Yunji Wu" w:date="2017-04-25T17:10:00Z">
        <w:del w:id="1402" w:author="Neil Wu" w:date="2017-04-25T22:19:00Z">
          <w:r w:rsidRPr="000532D5" w:rsidDel="00420FC4">
            <w:rPr>
              <w:rFonts w:ascii="Helvetica" w:hAnsi="Helvetica"/>
              <w:sz w:val="6"/>
              <w:szCs w:val="6"/>
              <w:rPrChange w:id="1403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sed</w:delText>
          </w:r>
        </w:del>
      </w:ins>
      <w:ins w:id="1404" w:author="Davenport, Yunji Wu" w:date="2017-04-25T17:09:00Z">
        <w:del w:id="1405" w:author="Neil Wu" w:date="2017-04-25T22:19:00Z">
          <w:r w:rsidRPr="000532D5" w:rsidDel="00420FC4">
            <w:rPr>
              <w:rFonts w:ascii="Helvetica" w:hAnsi="Helvetica"/>
              <w:sz w:val="6"/>
              <w:szCs w:val="6"/>
              <w:rPrChange w:id="1406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1407" w:author="Neil Wu" w:date="2017-04-25T22:19:00Z">
        <w:r w:rsidR="009C4AD6" w:rsidRPr="000532D5" w:rsidDel="00420FC4">
          <w:rPr>
            <w:rFonts w:ascii="Helvetica" w:hAnsi="Helvetica"/>
            <w:sz w:val="6"/>
            <w:szCs w:val="6"/>
            <w:rPrChange w:id="1408" w:author="Neil Wu" w:date="2017-10-07T01:19:00Z">
              <w:rPr>
                <w:sz w:val="19"/>
                <w:szCs w:val="19"/>
              </w:rPr>
            </w:rPrChange>
          </w:rPr>
          <w:delText>Over my winter break, used Facebook's Messenger API and Node.js to program a simple Facebook chatbot</w:delText>
        </w:r>
      </w:del>
      <w:del w:id="1409" w:author="Neil Wu" w:date="2017-04-25T22:12:00Z">
        <w:r w:rsidR="009C4AD6" w:rsidRPr="000532D5" w:rsidDel="00AF490A">
          <w:rPr>
            <w:rFonts w:ascii="Helvetica" w:hAnsi="Helvetica"/>
            <w:sz w:val="6"/>
            <w:szCs w:val="6"/>
            <w:rPrChange w:id="1410" w:author="Neil Wu" w:date="2017-10-07T01:19:00Z">
              <w:rPr>
                <w:sz w:val="19"/>
                <w:szCs w:val="19"/>
              </w:rPr>
            </w:rPrChange>
          </w:rPr>
          <w:delText xml:space="preserve"> that uses </w:delText>
        </w:r>
      </w:del>
      <w:del w:id="1411" w:author="Neil Wu" w:date="2017-04-25T22:19:00Z">
        <w:r w:rsidR="009C4AD6" w:rsidRPr="000532D5" w:rsidDel="00420FC4">
          <w:rPr>
            <w:rFonts w:ascii="Helvetica" w:hAnsi="Helvetica"/>
            <w:sz w:val="6"/>
            <w:szCs w:val="6"/>
            <w:rPrChange w:id="1412" w:author="Neil Wu" w:date="2017-10-07T01:19:00Z">
              <w:rPr>
                <w:sz w:val="19"/>
                <w:szCs w:val="19"/>
              </w:rPr>
            </w:rPrChange>
          </w:rPr>
          <w:delText>basic machine learning and natural language processing (Wit.ai)</w:delText>
        </w:r>
      </w:del>
      <w:del w:id="1413" w:author="Neil Wu" w:date="2017-04-25T22:12:00Z">
        <w:r w:rsidR="009C4AD6" w:rsidRPr="000532D5" w:rsidDel="00AF490A">
          <w:rPr>
            <w:rFonts w:ascii="Helvetica" w:hAnsi="Helvetica"/>
            <w:sz w:val="6"/>
            <w:szCs w:val="6"/>
            <w:rPrChange w:id="1414" w:author="Neil Wu" w:date="2017-10-07T01:19:00Z">
              <w:rPr>
                <w:sz w:val="19"/>
                <w:szCs w:val="19"/>
              </w:rPr>
            </w:rPrChange>
          </w:rPr>
          <w:delText xml:space="preserve"> to answer Duke-related questions</w:delText>
        </w:r>
      </w:del>
      <w:del w:id="1415" w:author="Neil Wu" w:date="2017-04-25T22:06:00Z">
        <w:r w:rsidR="009C4AD6" w:rsidRPr="000532D5" w:rsidDel="00EC07FE">
          <w:rPr>
            <w:rFonts w:ascii="Helvetica" w:hAnsi="Helvetica"/>
            <w:sz w:val="6"/>
            <w:szCs w:val="6"/>
            <w:rPrChange w:id="1416" w:author="Neil Wu" w:date="2017-10-07T01:19:00Z">
              <w:rPr>
                <w:sz w:val="19"/>
                <w:szCs w:val="19"/>
              </w:rPr>
            </w:rPrChange>
          </w:rPr>
          <w:delText xml:space="preserve">. </w:delText>
        </w:r>
      </w:del>
    </w:p>
    <w:p w14:paraId="7A5A6F80" w14:textId="5DABB476" w:rsidR="009C4AD6" w:rsidRPr="000532D5" w:rsidDel="00AF490A" w:rsidRDefault="009C4AD6">
      <w:pPr>
        <w:pStyle w:val="p3"/>
        <w:ind w:left="360"/>
        <w:rPr>
          <w:del w:id="1417" w:author="Neil Wu" w:date="2017-04-25T22:08:00Z"/>
          <w:rFonts w:ascii="Helvetica" w:hAnsi="Helvetica"/>
          <w:sz w:val="6"/>
          <w:szCs w:val="6"/>
          <w:rPrChange w:id="1418" w:author="Neil Wu" w:date="2017-10-07T01:19:00Z">
            <w:rPr>
              <w:del w:id="1419" w:author="Neil Wu" w:date="2017-04-25T22:08:00Z"/>
              <w:rFonts w:ascii="Helvetica" w:hAnsi="Helvetica"/>
              <w:b/>
              <w:bCs/>
              <w:sz w:val="22"/>
              <w:szCs w:val="22"/>
            </w:rPr>
          </w:rPrChange>
        </w:rPr>
        <w:pPrChange w:id="1420" w:author="Neil Wu" w:date="2017-04-25T22:19:00Z">
          <w:pPr>
            <w:pStyle w:val="p3"/>
          </w:pPr>
        </w:pPrChange>
      </w:pPr>
      <w:del w:id="1421" w:author="Neil Wu" w:date="2017-04-25T22:12:00Z">
        <w:r w:rsidRPr="000532D5" w:rsidDel="00AF490A">
          <w:rPr>
            <w:rFonts w:ascii="Helvetica" w:hAnsi="Helvetica"/>
            <w:sz w:val="6"/>
            <w:szCs w:val="6"/>
            <w:rPrChange w:id="1422" w:author="Neil Wu" w:date="2017-10-07T01:19:00Z">
              <w:rPr>
                <w:sz w:val="19"/>
                <w:szCs w:val="19"/>
              </w:rPr>
            </w:rPrChange>
          </w:rPr>
          <w:delText>Used Heroku as platform as a service, Git/GitHub for version control</w:delText>
        </w:r>
      </w:del>
      <w:del w:id="1423" w:author="Neil Wu" w:date="2017-04-25T22:06:00Z">
        <w:r w:rsidRPr="000532D5" w:rsidDel="00EC07FE">
          <w:rPr>
            <w:rFonts w:ascii="Helvetica" w:hAnsi="Helvetica"/>
            <w:sz w:val="6"/>
            <w:szCs w:val="6"/>
            <w:rPrChange w:id="1424" w:author="Neil Wu" w:date="2017-10-07T01:19:00Z">
              <w:rPr>
                <w:sz w:val="19"/>
                <w:szCs w:val="19"/>
              </w:rPr>
            </w:rPrChange>
          </w:rPr>
          <w:delText>.</w:delText>
        </w:r>
        <w:r w:rsidRPr="000532D5" w:rsidDel="00EC07FE">
          <w:rPr>
            <w:rStyle w:val="apple-converted-space"/>
            <w:rFonts w:ascii="Helvetica" w:hAnsi="Helvetica"/>
            <w:sz w:val="6"/>
            <w:szCs w:val="6"/>
            <w:rPrChange w:id="1425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7A74830C" w14:textId="0DA23748" w:rsidR="009C4AD6" w:rsidRPr="000532D5" w:rsidDel="00FD63DF" w:rsidRDefault="009C4AD6">
      <w:pPr>
        <w:pStyle w:val="p3"/>
        <w:rPr>
          <w:del w:id="1426" w:author="Neil Wu" w:date="2017-09-18T02:00:00Z"/>
          <w:rFonts w:ascii="Helvetica" w:hAnsi="Helvetica"/>
          <w:b/>
          <w:bCs/>
          <w:sz w:val="6"/>
          <w:szCs w:val="6"/>
          <w:rPrChange w:id="1427" w:author="Neil Wu" w:date="2017-10-07T01:19:00Z">
            <w:rPr>
              <w:del w:id="1428" w:author="Neil Wu" w:date="2017-09-18T02:00:00Z"/>
              <w:b/>
              <w:bCs/>
              <w:sz w:val="19"/>
              <w:szCs w:val="19"/>
            </w:rPr>
          </w:rPrChange>
        </w:rPr>
      </w:pPr>
    </w:p>
    <w:p w14:paraId="4EA69D67" w14:textId="09EDA2AE" w:rsidR="00903087" w:rsidRPr="000532D5" w:rsidDel="009A6492" w:rsidRDefault="00AF6CE8" w:rsidP="008338BB">
      <w:pPr>
        <w:pStyle w:val="p3"/>
        <w:pBdr>
          <w:bottom w:val="single" w:sz="12" w:space="1" w:color="auto"/>
        </w:pBdr>
        <w:outlineLvl w:val="0"/>
        <w:rPr>
          <w:ins w:id="1429" w:author="Davenport, Yunji Wu" w:date="2017-04-25T17:05:00Z"/>
          <w:del w:id="1430" w:author="Neil Wu" w:date="2017-09-18T13:53:00Z"/>
          <w:rFonts w:ascii="Helvetica" w:hAnsi="Helvetica"/>
          <w:b/>
          <w:bCs/>
          <w:color w:val="000000" w:themeColor="text1"/>
          <w:sz w:val="22"/>
          <w:szCs w:val="22"/>
          <w:rPrChange w:id="1431" w:author="Neil Wu" w:date="2017-10-07T01:19:00Z">
            <w:rPr>
              <w:ins w:id="1432" w:author="Davenport, Yunji Wu" w:date="2017-04-25T17:05:00Z"/>
              <w:del w:id="1433" w:author="Neil Wu" w:date="2017-09-18T13:53:00Z"/>
              <w:rFonts w:ascii="Helvetica" w:hAnsi="Helvetica"/>
              <w:b/>
              <w:bCs/>
              <w:sz w:val="22"/>
              <w:szCs w:val="22"/>
            </w:rPr>
          </w:rPrChange>
        </w:rPr>
      </w:pPr>
      <w:del w:id="1434" w:author="Neil Wu" w:date="2017-09-18T13:53:00Z">
        <w:r w:rsidRPr="000532D5" w:rsidDel="009A6492">
          <w:rPr>
            <w:rFonts w:ascii="Helvetica" w:hAnsi="Helvetica"/>
            <w:b/>
            <w:bCs/>
            <w:color w:val="000000" w:themeColor="text1"/>
            <w:sz w:val="22"/>
            <w:szCs w:val="22"/>
            <w:rPrChange w:id="1435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>ACCOMPLISHMENTS/TEAM EXPERIENCE</w:delText>
        </w:r>
        <w:r w:rsidR="009C4AD6" w:rsidRPr="000532D5" w:rsidDel="009A6492">
          <w:rPr>
            <w:rFonts w:ascii="Helvetica" w:hAnsi="Helvetica"/>
            <w:b/>
            <w:bCs/>
            <w:color w:val="000000" w:themeColor="text1"/>
            <w:sz w:val="22"/>
            <w:szCs w:val="22"/>
            <w:rPrChange w:id="1436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</w:delText>
        </w:r>
      </w:del>
      <w:ins w:id="1437" w:author="Davenport, Yunji Wu" w:date="2017-04-25T17:05:00Z">
        <w:del w:id="1438" w:author="Neil Wu" w:date="2017-09-18T13:53:00Z">
          <w:r w:rsidR="00903087" w:rsidRPr="000532D5" w:rsidDel="009A6492">
            <w:rPr>
              <w:rFonts w:ascii="Helvetica" w:hAnsi="Helvetica"/>
              <w:b/>
              <w:bCs/>
              <w:color w:val="000000" w:themeColor="text1"/>
              <w:sz w:val="22"/>
              <w:szCs w:val="22"/>
              <w:rPrChange w:id="1439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>LEADERSHIP</w:delText>
          </w:r>
        </w:del>
      </w:ins>
    </w:p>
    <w:p w14:paraId="742A28FE" w14:textId="3195FCBF" w:rsidR="00AB262E" w:rsidRPr="000532D5" w:rsidRDefault="0010433F" w:rsidP="008A6A9E">
      <w:pPr>
        <w:pStyle w:val="p3"/>
        <w:rPr>
          <w:ins w:id="1440" w:author="Neil Wu" w:date="2017-09-18T14:50:00Z"/>
          <w:rFonts w:ascii="Helvetica" w:hAnsi="Helvetica"/>
          <w:b/>
          <w:bCs/>
          <w:sz w:val="6"/>
          <w:szCs w:val="6"/>
          <w:rPrChange w:id="1441" w:author="Neil Wu" w:date="2017-10-07T01:19:00Z">
            <w:rPr>
              <w:ins w:id="1442" w:author="Neil Wu" w:date="2017-09-18T14:50:00Z"/>
              <w:rFonts w:ascii="Helvetica" w:hAnsi="Helvetica"/>
              <w:b/>
              <w:bCs/>
              <w:sz w:val="21"/>
              <w:szCs w:val="21"/>
              <w:lang w:val="it-IT"/>
            </w:rPr>
          </w:rPrChange>
        </w:rPr>
      </w:pPr>
      <w:del w:id="1443" w:author="Neil Wu" w:date="2017-09-18T01:42:00Z">
        <w:r w:rsidRPr="000532D5" w:rsidDel="00CA3B91">
          <w:rPr>
            <w:rStyle w:val="CommentReference"/>
            <w:rFonts w:ascii="Helvetica" w:hAnsi="Helvetica" w:cstheme="minorBidi"/>
            <w:rPrChange w:id="1444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445"/>
        </w:r>
        <w:r w:rsidRPr="000532D5" w:rsidDel="00CA3B91">
          <w:rPr>
            <w:rStyle w:val="CommentReference"/>
            <w:rFonts w:ascii="Helvetica" w:hAnsi="Helvetica" w:cstheme="minorBidi"/>
            <w:rPrChange w:id="1446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447"/>
        </w:r>
      </w:del>
    </w:p>
    <w:p w14:paraId="1C568851" w14:textId="2F9F93F4" w:rsidR="008A6A9E" w:rsidRPr="000532D5" w:rsidRDefault="008A6A9E" w:rsidP="008A6A9E">
      <w:pPr>
        <w:pStyle w:val="p3"/>
        <w:rPr>
          <w:ins w:id="1448" w:author="Neil Wu" w:date="2017-04-25T18:55:00Z"/>
          <w:rFonts w:ascii="Helvetica" w:hAnsi="Helvetica"/>
          <w:b/>
          <w:bCs/>
          <w:sz w:val="21"/>
          <w:szCs w:val="21"/>
          <w:lang w:val="it-IT"/>
          <w:rPrChange w:id="1449" w:author="Neil Wu" w:date="2017-10-07T01:19:00Z">
            <w:rPr>
              <w:ins w:id="1450" w:author="Neil Wu" w:date="2017-04-25T18:55:00Z"/>
              <w:rFonts w:ascii="Helvetica" w:hAnsi="Helvetica"/>
              <w:b/>
              <w:bCs/>
              <w:sz w:val="22"/>
              <w:szCs w:val="22"/>
              <w:lang w:val="it-IT"/>
            </w:rPr>
          </w:rPrChange>
        </w:rPr>
      </w:pPr>
      <w:ins w:id="1451" w:author="Neil Wu" w:date="2017-04-25T18:55:00Z"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52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 xml:space="preserve">Delta Sigma </w:t>
        </w:r>
        <w:proofErr w:type="spellStart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53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>Pi</w:t>
        </w:r>
        <w:proofErr w:type="spellEnd"/>
        <w:r w:rsidR="007C6E9D" w:rsidRPr="000532D5">
          <w:rPr>
            <w:rFonts w:ascii="Helvetica" w:hAnsi="Helvetica"/>
            <w:b/>
            <w:bCs/>
            <w:sz w:val="21"/>
            <w:szCs w:val="21"/>
            <w:lang w:val="it-IT"/>
            <w:rPrChange w:id="1454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>: Co-E</w:t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55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 xml:space="preserve">d Professional </w:t>
        </w:r>
        <w:proofErr w:type="spellStart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56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>Fraternity</w:t>
        </w:r>
        <w:proofErr w:type="spellEnd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57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 xml:space="preserve"> </w:t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58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59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60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61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ab/>
        </w:r>
        <w:proofErr w:type="gramStart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62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ab/>
          <w:t xml:space="preserve">  </w:t>
        </w:r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63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ab/>
        </w:r>
        <w:proofErr w:type="gramEnd"/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64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ab/>
          <w:t xml:space="preserve">  </w:t>
        </w:r>
      </w:ins>
      <w:ins w:id="1465" w:author="Neil Wu" w:date="2017-09-18T02:07:00Z">
        <w:r w:rsidR="00F357F6" w:rsidRPr="000532D5">
          <w:rPr>
            <w:rFonts w:ascii="Helvetica" w:hAnsi="Helvetica"/>
            <w:b/>
            <w:bCs/>
            <w:sz w:val="21"/>
            <w:szCs w:val="21"/>
            <w:lang w:val="it-IT"/>
            <w:rPrChange w:id="1466" w:author="Neil Wu" w:date="2017-10-07T01:19:00Z">
              <w:rPr>
                <w:rFonts w:ascii="Helvetica" w:hAnsi="Helvetica"/>
                <w:b/>
                <w:bCs/>
                <w:sz w:val="21"/>
                <w:szCs w:val="21"/>
                <w:lang w:val="it-IT"/>
              </w:rPr>
            </w:rPrChange>
          </w:rPr>
          <w:t xml:space="preserve"> </w:t>
        </w:r>
      </w:ins>
      <w:ins w:id="1467" w:author="Neil Wu" w:date="2017-04-25T18:55:00Z">
        <w:r w:rsidRPr="000532D5">
          <w:rPr>
            <w:rFonts w:ascii="Helvetica" w:hAnsi="Helvetica"/>
            <w:b/>
            <w:bCs/>
            <w:sz w:val="21"/>
            <w:szCs w:val="21"/>
            <w:lang w:val="it-IT"/>
            <w:rPrChange w:id="1468" w:author="Neil Wu" w:date="2017-10-07T01:19:00Z">
              <w:rPr>
                <w:rFonts w:ascii="Helvetica" w:hAnsi="Helvetica"/>
                <w:b/>
                <w:bCs/>
                <w:sz w:val="22"/>
                <w:szCs w:val="22"/>
                <w:lang w:val="it-IT"/>
              </w:rPr>
            </w:rPrChange>
          </w:rPr>
          <w:t>Durham, NC</w:t>
        </w:r>
      </w:ins>
    </w:p>
    <w:p w14:paraId="3EB8493E" w14:textId="022473E4" w:rsidR="008A6A9E" w:rsidRPr="000532D5" w:rsidRDefault="008A6A9E">
      <w:pPr>
        <w:pStyle w:val="p3"/>
        <w:ind w:right="-288"/>
        <w:rPr>
          <w:ins w:id="1469" w:author="Neil Wu" w:date="2017-04-25T18:55:00Z"/>
          <w:rFonts w:ascii="Helvetica" w:hAnsi="Helvetica"/>
          <w:i/>
          <w:iCs/>
          <w:sz w:val="21"/>
          <w:szCs w:val="21"/>
          <w:rPrChange w:id="1470" w:author="Neil Wu" w:date="2017-10-07T01:19:00Z">
            <w:rPr>
              <w:ins w:id="1471" w:author="Neil Wu" w:date="2017-04-25T18:55:00Z"/>
              <w:rFonts w:ascii="Helvetica" w:hAnsi="Helvetica"/>
              <w:i/>
              <w:iCs/>
              <w:sz w:val="22"/>
              <w:szCs w:val="22"/>
            </w:rPr>
          </w:rPrChange>
        </w:rPr>
        <w:pPrChange w:id="1472" w:author="Neil Wu" w:date="2017-09-18T02:07:00Z">
          <w:pPr>
            <w:pStyle w:val="p3"/>
          </w:pPr>
        </w:pPrChange>
      </w:pPr>
      <w:ins w:id="1473" w:author="Neil Wu" w:date="2017-04-25T18:55:00Z">
        <w:r w:rsidRPr="000532D5">
          <w:rPr>
            <w:rFonts w:ascii="Helvetica" w:hAnsi="Helvetica"/>
            <w:i/>
            <w:iCs/>
            <w:sz w:val="21"/>
            <w:szCs w:val="21"/>
            <w:rPrChange w:id="1474" w:author="Neil Wu" w:date="2017-10-07T01:19:00Z">
              <w:rPr>
                <w:rFonts w:ascii="Helvetica" w:hAnsi="Helvetica"/>
                <w:i/>
                <w:iCs/>
                <w:sz w:val="22"/>
                <w:szCs w:val="22"/>
              </w:rPr>
            </w:rPrChange>
          </w:rPr>
          <w:t>VP Professional Activities</w:t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475" w:author="Neil Wu" w:date="2017-10-07T01:19:00Z">
              <w:rPr>
                <w:rStyle w:val="apple-converted-space"/>
                <w:rFonts w:ascii="Helvetica" w:hAnsi="Helvetica"/>
                <w:i/>
                <w:iCs/>
                <w:sz w:val="22"/>
                <w:szCs w:val="22"/>
              </w:rPr>
            </w:rPrChange>
          </w:rPr>
          <w:t> </w:t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476" w:author="Neil Wu" w:date="2017-10-07T01:19:00Z">
              <w:rPr>
                <w:rStyle w:val="apple-converted-space"/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477" w:author="Neil Wu" w:date="2017-10-07T01:19:00Z">
              <w:rPr>
                <w:rStyle w:val="apple-converted-space"/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478" w:author="Neil Wu" w:date="2017-10-07T01:19:00Z">
              <w:rPr>
                <w:rStyle w:val="apple-converted-space"/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479" w:author="Neil Wu" w:date="2017-10-07T01:19:00Z">
              <w:rPr>
                <w:rStyle w:val="apple-converted-space"/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480" w:author="Neil Wu" w:date="2017-10-07T01:19:00Z">
              <w:rPr>
                <w:rStyle w:val="apple-converted-space"/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i/>
            <w:iCs/>
            <w:sz w:val="21"/>
            <w:szCs w:val="21"/>
            <w:rPrChange w:id="1481" w:author="Neil Wu" w:date="2017-10-07T01:19:00Z">
              <w:rPr>
                <w:rStyle w:val="apple-converted-space"/>
                <w:rFonts w:ascii="Helvetica" w:hAnsi="Helvetica"/>
                <w:i/>
                <w:iCs/>
                <w:sz w:val="22"/>
                <w:szCs w:val="22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sz w:val="21"/>
            <w:szCs w:val="21"/>
            <w:rPrChange w:id="1482" w:author="Neil Wu" w:date="2017-10-07T01:19:00Z">
              <w:rPr>
                <w:rStyle w:val="apple-converted-space"/>
                <w:rFonts w:ascii="Helvetica" w:hAnsi="Helvetica"/>
                <w:sz w:val="22"/>
                <w:szCs w:val="22"/>
              </w:rPr>
            </w:rPrChange>
          </w:rPr>
          <w:t xml:space="preserve">          </w:t>
        </w:r>
        <w:r w:rsidRPr="000532D5">
          <w:rPr>
            <w:rStyle w:val="apple-converted-space"/>
            <w:rFonts w:ascii="Helvetica" w:hAnsi="Helvetica"/>
            <w:sz w:val="21"/>
            <w:szCs w:val="21"/>
            <w:rPrChange w:id="1483" w:author="Neil Wu" w:date="2017-10-07T01:19:00Z">
              <w:rPr>
                <w:rStyle w:val="apple-converted-space"/>
                <w:rFonts w:ascii="Helvetica" w:hAnsi="Helvetica"/>
                <w:sz w:val="22"/>
                <w:szCs w:val="22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sz w:val="21"/>
            <w:szCs w:val="21"/>
            <w:rPrChange w:id="1484" w:author="Neil Wu" w:date="2017-10-07T01:19:00Z">
              <w:rPr>
                <w:rStyle w:val="apple-converted-space"/>
                <w:rFonts w:ascii="Helvetica" w:hAnsi="Helvetica"/>
                <w:sz w:val="22"/>
                <w:szCs w:val="22"/>
              </w:rPr>
            </w:rPrChange>
          </w:rPr>
          <w:tab/>
          <w:t xml:space="preserve">              </w:t>
        </w:r>
      </w:ins>
      <w:ins w:id="1485" w:author="Davenport, Yunji Wu" w:date="2017-04-25T20:07:00Z">
        <w:r w:rsidR="008338BB" w:rsidRPr="000532D5">
          <w:rPr>
            <w:rStyle w:val="apple-converted-space"/>
            <w:rFonts w:ascii="Helvetica" w:hAnsi="Helvetica"/>
            <w:sz w:val="21"/>
            <w:szCs w:val="21"/>
            <w:rPrChange w:id="1486" w:author="Neil Wu" w:date="2017-10-07T01:19:00Z">
              <w:rPr>
                <w:rStyle w:val="apple-converted-space"/>
                <w:rFonts w:ascii="Helvetica" w:hAnsi="Helvetica"/>
                <w:sz w:val="22"/>
                <w:szCs w:val="22"/>
              </w:rPr>
            </w:rPrChange>
          </w:rPr>
          <w:t xml:space="preserve"> </w:t>
        </w:r>
      </w:ins>
      <w:ins w:id="1487" w:author="Neil Wu" w:date="2017-04-25T22:18:00Z">
        <w:r w:rsidR="00420FC4" w:rsidRPr="000532D5">
          <w:rPr>
            <w:rStyle w:val="apple-converted-space"/>
            <w:rFonts w:ascii="Helvetica" w:hAnsi="Helvetica"/>
            <w:sz w:val="21"/>
            <w:szCs w:val="21"/>
            <w:rPrChange w:id="1488" w:author="Neil Wu" w:date="2017-10-07T01:19:00Z">
              <w:rPr>
                <w:rStyle w:val="apple-converted-space"/>
                <w:rFonts w:ascii="Helvetica" w:hAnsi="Helvetica"/>
                <w:sz w:val="21"/>
                <w:szCs w:val="21"/>
              </w:rPr>
            </w:rPrChange>
          </w:rPr>
          <w:t xml:space="preserve">   </w:t>
        </w:r>
      </w:ins>
      <w:ins w:id="1489" w:author="Neil Wu" w:date="2017-04-25T18:55:00Z">
        <w:r w:rsidRPr="000532D5">
          <w:rPr>
            <w:rFonts w:ascii="Helvetica" w:hAnsi="Helvetica"/>
            <w:sz w:val="21"/>
            <w:szCs w:val="21"/>
            <w:rPrChange w:id="1490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>Apr</w:t>
        </w:r>
        <w:del w:id="1491" w:author="Davenport, Yunji Wu" w:date="2017-04-25T20:07:00Z">
          <w:r w:rsidRPr="000532D5" w:rsidDel="008338BB">
            <w:rPr>
              <w:rFonts w:ascii="Helvetica" w:hAnsi="Helvetica"/>
              <w:sz w:val="21"/>
              <w:szCs w:val="21"/>
              <w:rPrChange w:id="1492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.</w:delText>
          </w:r>
        </w:del>
        <w:r w:rsidRPr="000532D5">
          <w:rPr>
            <w:rFonts w:ascii="Helvetica" w:hAnsi="Helvetica"/>
            <w:sz w:val="21"/>
            <w:szCs w:val="21"/>
            <w:rPrChange w:id="1493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2017 - Present</w:t>
        </w:r>
        <w:r w:rsidRPr="000532D5">
          <w:rPr>
            <w:rStyle w:val="apple-converted-space"/>
            <w:rFonts w:ascii="Helvetica" w:hAnsi="Helvetica"/>
            <w:sz w:val="21"/>
            <w:szCs w:val="21"/>
            <w:rPrChange w:id="1494" w:author="Neil Wu" w:date="2017-10-07T01:19:00Z">
              <w:rPr>
                <w:rStyle w:val="apple-converted-space"/>
                <w:rFonts w:ascii="Helvetica" w:hAnsi="Helvetica"/>
                <w:sz w:val="22"/>
                <w:szCs w:val="22"/>
              </w:rPr>
            </w:rPrChange>
          </w:rPr>
          <w:t> </w:t>
        </w:r>
      </w:ins>
    </w:p>
    <w:p w14:paraId="7C0F6958" w14:textId="6A7F49ED" w:rsidR="00165B6E" w:rsidRPr="000532D5" w:rsidRDefault="00F409DA">
      <w:pPr>
        <w:pStyle w:val="p3"/>
        <w:numPr>
          <w:ilvl w:val="0"/>
          <w:numId w:val="2"/>
        </w:numPr>
        <w:ind w:left="450" w:hanging="270"/>
        <w:rPr>
          <w:ins w:id="1495" w:author="Neil Wu" w:date="2017-04-25T18:57:00Z"/>
          <w:rFonts w:ascii="Helvetica" w:hAnsi="Helvetica"/>
          <w:sz w:val="22"/>
          <w:szCs w:val="22"/>
          <w:rPrChange w:id="1496" w:author="Neil Wu" w:date="2017-10-07T01:19:00Z">
            <w:rPr>
              <w:ins w:id="1497" w:author="Neil Wu" w:date="2017-04-25T18:57:00Z"/>
              <w:rFonts w:ascii="Helvetica" w:hAnsi="Helvetica"/>
              <w:sz w:val="21"/>
              <w:szCs w:val="21"/>
            </w:rPr>
          </w:rPrChange>
        </w:rPr>
        <w:pPrChange w:id="1498" w:author="Neil Wu" w:date="2017-09-18T02:09:00Z">
          <w:pPr>
            <w:pStyle w:val="p3"/>
          </w:pPr>
        </w:pPrChange>
      </w:pPr>
      <w:ins w:id="1499" w:author="Neil Wu" w:date="2017-04-25T18:56:00Z">
        <w:r w:rsidRPr="000532D5">
          <w:rPr>
            <w:rFonts w:ascii="Helvetica" w:hAnsi="Helvetica"/>
            <w:sz w:val="21"/>
            <w:szCs w:val="21"/>
            <w:rPrChange w:id="1500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>Coordinate</w:t>
        </w:r>
      </w:ins>
      <w:ins w:id="1501" w:author="Neil Wu" w:date="2017-04-25T23:23:00Z">
        <w:r w:rsidR="009C0DAB" w:rsidRPr="000532D5">
          <w:rPr>
            <w:rFonts w:ascii="Helvetica" w:hAnsi="Helvetica"/>
            <w:sz w:val="21"/>
            <w:szCs w:val="21"/>
            <w:rPrChange w:id="1502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d</w:t>
        </w:r>
      </w:ins>
      <w:ins w:id="1503" w:author="Neil Wu" w:date="2017-04-25T18:56:00Z">
        <w:r w:rsidRPr="000532D5">
          <w:rPr>
            <w:rFonts w:ascii="Helvetica" w:hAnsi="Helvetica"/>
            <w:sz w:val="21"/>
            <w:szCs w:val="21"/>
            <w:rPrChange w:id="1504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and execute</w:t>
        </w:r>
      </w:ins>
      <w:ins w:id="1505" w:author="Neil Wu" w:date="2017-04-25T23:23:00Z">
        <w:r w:rsidR="009C0DAB" w:rsidRPr="000532D5">
          <w:rPr>
            <w:rFonts w:ascii="Helvetica" w:hAnsi="Helvetica"/>
            <w:sz w:val="21"/>
            <w:szCs w:val="21"/>
            <w:rPrChange w:id="1506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d</w:t>
        </w:r>
      </w:ins>
      <w:ins w:id="1507" w:author="Neil Wu" w:date="2017-04-25T18:56:00Z">
        <w:r w:rsidRPr="000532D5">
          <w:rPr>
            <w:rFonts w:ascii="Helvetica" w:hAnsi="Helvetica"/>
            <w:sz w:val="21"/>
            <w:szCs w:val="21"/>
            <w:rPrChange w:id="1508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 xml:space="preserve"> </w:t>
        </w:r>
        <w:del w:id="1509" w:author="Davenport, Yunji Wu" w:date="2017-04-25T20:04:00Z">
          <w:r w:rsidRPr="000532D5" w:rsidDel="008338BB">
            <w:rPr>
              <w:rFonts w:ascii="Helvetica" w:hAnsi="Helvetica"/>
              <w:sz w:val="21"/>
              <w:szCs w:val="21"/>
              <w:rPrChange w:id="1510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~</w:delText>
          </w:r>
        </w:del>
        <w:r w:rsidRPr="000532D5">
          <w:rPr>
            <w:rFonts w:ascii="Helvetica" w:hAnsi="Helvetica"/>
            <w:sz w:val="21"/>
            <w:szCs w:val="21"/>
            <w:rPrChange w:id="1511" w:author="Neil Wu" w:date="2017-10-07T01:19:00Z">
              <w:rPr>
                <w:rFonts w:ascii="Helvetica" w:hAnsi="Helvetica"/>
                <w:sz w:val="22"/>
                <w:szCs w:val="22"/>
              </w:rPr>
            </w:rPrChange>
          </w:rPr>
          <w:t>10+ professional events per week</w:t>
        </w:r>
      </w:ins>
      <w:ins w:id="1512" w:author="Neil Wu" w:date="2017-09-15T19:25:00Z">
        <w:r w:rsidR="00603A5F" w:rsidRPr="000532D5">
          <w:rPr>
            <w:rFonts w:ascii="Helvetica" w:hAnsi="Helvetica"/>
            <w:sz w:val="21"/>
            <w:szCs w:val="21"/>
            <w:rPrChange w:id="151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 xml:space="preserve"> related to tech, consulting, and finance</w:t>
        </w:r>
      </w:ins>
    </w:p>
    <w:p w14:paraId="62D465CF" w14:textId="408DD2DD" w:rsidR="00AF6CE8" w:rsidRPr="000532D5" w:rsidDel="007C6E9D" w:rsidRDefault="009C4AD6">
      <w:pPr>
        <w:pStyle w:val="p3"/>
        <w:rPr>
          <w:del w:id="1514" w:author="Neil Wu" w:date="2017-09-18T12:44:00Z"/>
          <w:rStyle w:val="apple-converted-space"/>
          <w:rFonts w:ascii="Helvetica" w:hAnsi="Helvetica"/>
          <w:sz w:val="22"/>
          <w:szCs w:val="22"/>
          <w:rPrChange w:id="1515" w:author="Neil Wu" w:date="2017-10-07T01:19:00Z">
            <w:rPr>
              <w:del w:id="1516" w:author="Neil Wu" w:date="2017-09-18T12:44:00Z"/>
              <w:rStyle w:val="apple-converted-space"/>
              <w:rFonts w:ascii="Helvetica" w:hAnsi="Helvetica"/>
              <w:b/>
              <w:bCs/>
              <w:sz w:val="6"/>
              <w:szCs w:val="6"/>
            </w:rPr>
          </w:rPrChange>
        </w:rPr>
      </w:pPr>
      <w:del w:id="1517" w:author="Neil Wu" w:date="2017-04-25T22:25:00Z">
        <w:r w:rsidRPr="000532D5" w:rsidDel="006A7373">
          <w:rPr>
            <w:rFonts w:ascii="Helvetica" w:hAnsi="Helvetica"/>
            <w:b/>
            <w:bCs/>
            <w:sz w:val="6"/>
            <w:szCs w:val="6"/>
            <w:rPrChange w:id="1518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                                                </w:delText>
        </w:r>
      </w:del>
      <w:del w:id="1519" w:author="Neil Wu" w:date="2017-09-15T19:24:00Z">
        <w:r w:rsidRPr="000532D5" w:rsidDel="00165B6E">
          <w:rPr>
            <w:rFonts w:ascii="Helvetica" w:hAnsi="Helvetica"/>
            <w:b/>
            <w:bCs/>
            <w:sz w:val="6"/>
            <w:szCs w:val="6"/>
            <w:rPrChange w:id="1520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                                               </w:delText>
        </w:r>
        <w:r w:rsidR="001D26CB" w:rsidRPr="000532D5" w:rsidDel="00165B6E">
          <w:rPr>
            <w:rFonts w:ascii="Helvetica" w:hAnsi="Helvetica"/>
            <w:b/>
            <w:bCs/>
            <w:sz w:val="6"/>
            <w:szCs w:val="6"/>
            <w:rPrChange w:id="1521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        </w:delText>
        </w:r>
        <w:r w:rsidRPr="000532D5" w:rsidDel="00165B6E">
          <w:rPr>
            <w:rFonts w:ascii="Helvetica" w:hAnsi="Helvetica"/>
            <w:b/>
            <w:bCs/>
            <w:sz w:val="6"/>
            <w:szCs w:val="6"/>
            <w:rPrChange w:id="1522" w:author="Neil Wu" w:date="2017-10-07T01:19:00Z">
              <w:rPr>
                <w:b/>
                <w:bCs/>
                <w:sz w:val="19"/>
                <w:szCs w:val="19"/>
                <w:u w:val="single"/>
              </w:rPr>
            </w:rPrChange>
          </w:rPr>
          <w:delText xml:space="preserve">      </w:delText>
        </w:r>
        <w:r w:rsidR="00AF6CE8" w:rsidRPr="000532D5" w:rsidDel="00165B6E">
          <w:rPr>
            <w:rStyle w:val="apple-converted-space"/>
            <w:rFonts w:ascii="Helvetica" w:hAnsi="Helvetica"/>
            <w:b/>
            <w:bCs/>
            <w:sz w:val="6"/>
            <w:szCs w:val="6"/>
            <w:rPrChange w:id="1523" w:author="Neil Wu" w:date="2017-10-07T01:19:00Z">
              <w:rPr>
                <w:rStyle w:val="apple-converted-space"/>
                <w:b/>
                <w:bCs/>
                <w:sz w:val="19"/>
                <w:szCs w:val="19"/>
                <w:u w:val="single"/>
              </w:rPr>
            </w:rPrChange>
          </w:rPr>
          <w:delText> </w:delText>
        </w:r>
        <w:r w:rsidR="001D26CB" w:rsidRPr="000532D5" w:rsidDel="00165B6E">
          <w:rPr>
            <w:rStyle w:val="apple-converted-space"/>
            <w:rFonts w:ascii="Helvetica" w:hAnsi="Helvetica"/>
            <w:b/>
            <w:bCs/>
            <w:sz w:val="6"/>
            <w:szCs w:val="6"/>
            <w:rPrChange w:id="1524" w:author="Neil Wu" w:date="2017-10-07T01:19:00Z">
              <w:rPr>
                <w:rStyle w:val="apple-converted-space"/>
                <w:b/>
                <w:bCs/>
                <w:sz w:val="19"/>
                <w:szCs w:val="19"/>
                <w:u w:val="single"/>
              </w:rPr>
            </w:rPrChange>
          </w:rPr>
          <w:delText xml:space="preserve">    </w:delText>
        </w:r>
      </w:del>
      <w:del w:id="1525" w:author="Neil Wu" w:date="2017-09-18T17:10:00Z">
        <w:r w:rsidR="001D26CB" w:rsidRPr="000532D5" w:rsidDel="00534A2A">
          <w:rPr>
            <w:rStyle w:val="apple-converted-space"/>
            <w:rFonts w:ascii="Helvetica" w:hAnsi="Helvetica"/>
            <w:b/>
            <w:bCs/>
            <w:sz w:val="6"/>
            <w:szCs w:val="6"/>
            <w:rPrChange w:id="1526" w:author="Neil Wu" w:date="2017-10-07T01:19:00Z">
              <w:rPr>
                <w:rStyle w:val="apple-converted-space"/>
                <w:b/>
                <w:bCs/>
                <w:sz w:val="19"/>
                <w:szCs w:val="19"/>
                <w:u w:val="single"/>
              </w:rPr>
            </w:rPrChange>
          </w:rPr>
          <w:delText xml:space="preserve"> </w:delText>
        </w:r>
      </w:del>
    </w:p>
    <w:p w14:paraId="02A08B04" w14:textId="77777777" w:rsidR="007C6E9D" w:rsidRPr="000532D5" w:rsidRDefault="007C6E9D">
      <w:pPr>
        <w:pStyle w:val="p5"/>
        <w:rPr>
          <w:ins w:id="1527" w:author="Neil Wu" w:date="2017-09-18T14:08:00Z"/>
          <w:rFonts w:ascii="Helvetica" w:hAnsi="Helvetica"/>
          <w:b/>
          <w:bCs/>
          <w:color w:val="auto"/>
          <w:sz w:val="6"/>
          <w:szCs w:val="6"/>
          <w:rPrChange w:id="1528" w:author="Neil Wu" w:date="2017-10-07T01:19:00Z">
            <w:rPr>
              <w:ins w:id="1529" w:author="Neil Wu" w:date="2017-09-18T14:08:00Z"/>
              <w:rFonts w:ascii="Helvetica" w:hAnsi="Helvetica"/>
              <w:b/>
              <w:bCs/>
              <w:color w:val="auto"/>
              <w:sz w:val="6"/>
              <w:szCs w:val="6"/>
            </w:rPr>
          </w:rPrChange>
        </w:rPr>
        <w:pPrChange w:id="1530" w:author="Neil Wu" w:date="2017-09-18T14:08:00Z">
          <w:pPr>
            <w:pStyle w:val="p5"/>
            <w:numPr>
              <w:numId w:val="2"/>
            </w:numPr>
            <w:ind w:left="720" w:hanging="360"/>
          </w:pPr>
        </w:pPrChange>
      </w:pPr>
    </w:p>
    <w:p w14:paraId="3C8CCCF4" w14:textId="544DB65F" w:rsidR="007C6E9D" w:rsidRPr="000532D5" w:rsidRDefault="007C6E9D" w:rsidP="007C6E9D">
      <w:pPr>
        <w:pStyle w:val="p3"/>
        <w:rPr>
          <w:ins w:id="1531" w:author="Neil Wu" w:date="2017-09-18T14:08:00Z"/>
          <w:rFonts w:ascii="Helvetica" w:hAnsi="Helvetica"/>
          <w:b/>
          <w:bCs/>
          <w:sz w:val="21"/>
          <w:szCs w:val="21"/>
          <w:rPrChange w:id="1532" w:author="Neil Wu" w:date="2017-10-07T01:19:00Z">
            <w:rPr>
              <w:ins w:id="1533" w:author="Neil Wu" w:date="2017-09-18T14:08:00Z"/>
              <w:rFonts w:ascii="Helvetica" w:hAnsi="Helvetica"/>
              <w:b/>
              <w:bCs/>
              <w:sz w:val="21"/>
              <w:szCs w:val="21"/>
            </w:rPr>
          </w:rPrChange>
        </w:rPr>
      </w:pPr>
      <w:proofErr w:type="spellStart"/>
      <w:ins w:id="1534" w:author="Neil Wu" w:date="2017-09-18T14:08:00Z">
        <w:r w:rsidRPr="000532D5">
          <w:rPr>
            <w:rFonts w:ascii="Helvetica" w:hAnsi="Helvetica"/>
            <w:b/>
            <w:bCs/>
            <w:sz w:val="21"/>
            <w:szCs w:val="21"/>
            <w:rPrChange w:id="1535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HackDuke</w:t>
        </w:r>
        <w:proofErr w:type="spellEnd"/>
        <w:r w:rsidRPr="000532D5">
          <w:rPr>
            <w:rFonts w:ascii="Helvetica" w:hAnsi="Helvetica"/>
            <w:b/>
            <w:bCs/>
            <w:sz w:val="21"/>
            <w:szCs w:val="21"/>
            <w:rPrChange w:id="1536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: Code for Good</w:t>
        </w:r>
        <w:r w:rsidRPr="000532D5">
          <w:rPr>
            <w:rFonts w:ascii="Helvetica" w:hAnsi="Helvetica"/>
            <w:b/>
            <w:bCs/>
            <w:sz w:val="21"/>
            <w:szCs w:val="21"/>
            <w:rPrChange w:id="1537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38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39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40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41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42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43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44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45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Fonts w:ascii="Helvetica" w:hAnsi="Helvetica"/>
            <w:b/>
            <w:bCs/>
            <w:sz w:val="21"/>
            <w:szCs w:val="21"/>
            <w:rPrChange w:id="1546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  <w:t xml:space="preserve">  </w:t>
        </w:r>
        <w:r w:rsidR="00F357F6" w:rsidRPr="000532D5">
          <w:rPr>
            <w:rFonts w:ascii="Helvetica" w:hAnsi="Helvetica"/>
            <w:b/>
            <w:bCs/>
            <w:sz w:val="21"/>
            <w:szCs w:val="21"/>
            <w:rPrChange w:id="1547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 xml:space="preserve"> </w:t>
        </w:r>
        <w:r w:rsidRPr="000532D5">
          <w:rPr>
            <w:rFonts w:ascii="Helvetica" w:hAnsi="Helvetica"/>
            <w:b/>
            <w:bCs/>
            <w:sz w:val="21"/>
            <w:szCs w:val="21"/>
            <w:rPrChange w:id="1548" w:author="Neil Wu" w:date="2017-10-07T01:19:00Z">
              <w:rPr>
                <w:rFonts w:ascii="Helvetica" w:hAnsi="Helvetica"/>
                <w:b/>
                <w:bCs/>
                <w:sz w:val="21"/>
                <w:szCs w:val="21"/>
              </w:rPr>
            </w:rPrChange>
          </w:rPr>
          <w:t>Durham, NC</w:t>
        </w:r>
      </w:ins>
    </w:p>
    <w:p w14:paraId="009F8FC6" w14:textId="78617B14" w:rsidR="007C6E9D" w:rsidRPr="000532D5" w:rsidRDefault="007C6E9D" w:rsidP="007C6E9D">
      <w:pPr>
        <w:pStyle w:val="p3"/>
        <w:rPr>
          <w:ins w:id="1549" w:author="Neil Wu" w:date="2017-09-18T14:08:00Z"/>
          <w:rFonts w:ascii="Helvetica" w:hAnsi="Helvetica"/>
          <w:sz w:val="21"/>
          <w:szCs w:val="21"/>
          <w:rPrChange w:id="1550" w:author="Neil Wu" w:date="2017-10-07T01:19:00Z">
            <w:rPr>
              <w:ins w:id="1551" w:author="Neil Wu" w:date="2017-09-18T14:08:00Z"/>
              <w:rFonts w:ascii="Helvetica" w:hAnsi="Helvetica"/>
              <w:sz w:val="21"/>
              <w:szCs w:val="21"/>
            </w:rPr>
          </w:rPrChange>
        </w:rPr>
      </w:pPr>
      <w:ins w:id="1552" w:author="Neil Wu" w:date="2017-09-18T14:08:00Z">
        <w:r w:rsidRPr="000532D5">
          <w:rPr>
            <w:rFonts w:ascii="Helvetica" w:hAnsi="Helvetica"/>
            <w:i/>
            <w:iCs/>
            <w:sz w:val="21"/>
            <w:szCs w:val="21"/>
            <w:rPrChange w:id="1553" w:author="Neil Wu" w:date="2017-10-07T01:19:00Z">
              <w:rPr>
                <w:rFonts w:ascii="Helvetica" w:hAnsi="Helvetica"/>
                <w:i/>
                <w:iCs/>
                <w:sz w:val="21"/>
                <w:szCs w:val="21"/>
              </w:rPr>
            </w:rPrChange>
          </w:rPr>
          <w:t>Exec Board and Treasurer</w:t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54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55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56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57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58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59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60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61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</w:r>
        <w:r w:rsidR="00F357F6" w:rsidRPr="000532D5">
          <w:rPr>
            <w:rStyle w:val="apple-converted-space"/>
            <w:rFonts w:ascii="Helvetica" w:hAnsi="Helvetica"/>
            <w:b/>
            <w:bCs/>
            <w:sz w:val="21"/>
            <w:szCs w:val="21"/>
            <w:rPrChange w:id="1562" w:author="Neil Wu" w:date="2017-10-07T01:19:00Z">
              <w:rPr>
                <w:rStyle w:val="apple-converted-space"/>
                <w:rFonts w:ascii="Helvetica" w:hAnsi="Helvetica"/>
                <w:b/>
                <w:bCs/>
                <w:sz w:val="21"/>
                <w:szCs w:val="21"/>
              </w:rPr>
            </w:rPrChange>
          </w:rPr>
          <w:tab/>
          <w:t xml:space="preserve">     </w:t>
        </w:r>
        <w:r w:rsidRPr="000532D5">
          <w:rPr>
            <w:rFonts w:ascii="Helvetica" w:hAnsi="Helvetica"/>
            <w:sz w:val="21"/>
            <w:szCs w:val="21"/>
            <w:rPrChange w:id="1563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Feb 2017 - Present</w:t>
        </w:r>
      </w:ins>
    </w:p>
    <w:p w14:paraId="0A46351D" w14:textId="77777777" w:rsidR="001F5F2E" w:rsidRPr="000532D5" w:rsidRDefault="007C6E9D">
      <w:pPr>
        <w:pStyle w:val="p3"/>
        <w:numPr>
          <w:ilvl w:val="0"/>
          <w:numId w:val="2"/>
        </w:numPr>
        <w:ind w:left="450" w:hanging="270"/>
        <w:rPr>
          <w:ins w:id="1564" w:author="Neil Wu" w:date="2017-09-18T14:10:00Z"/>
          <w:rFonts w:ascii="Helvetica" w:hAnsi="Helvetica"/>
          <w:sz w:val="22"/>
          <w:szCs w:val="22"/>
          <w:rPrChange w:id="1565" w:author="Neil Wu" w:date="2017-10-07T01:19:00Z">
            <w:rPr>
              <w:ins w:id="1566" w:author="Neil Wu" w:date="2017-09-18T14:10:00Z"/>
              <w:rFonts w:ascii="Helvetica" w:hAnsi="Helvetica"/>
              <w:sz w:val="22"/>
              <w:szCs w:val="22"/>
            </w:rPr>
          </w:rPrChange>
        </w:rPr>
        <w:pPrChange w:id="1567" w:author="Neil Wu" w:date="2017-09-18T14:08:00Z">
          <w:pPr>
            <w:pStyle w:val="p3"/>
          </w:pPr>
        </w:pPrChange>
      </w:pPr>
      <w:ins w:id="1568" w:author="Neil Wu" w:date="2017-09-18T14:08:00Z">
        <w:r w:rsidRPr="000532D5">
          <w:rPr>
            <w:rFonts w:ascii="Helvetica" w:hAnsi="Helvetica"/>
            <w:sz w:val="21"/>
            <w:szCs w:val="21"/>
            <w:rPrChange w:id="1569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Connected with 30+ nonprofits to help them find software solutions that improved their impact in the Durham area</w:t>
        </w:r>
      </w:ins>
    </w:p>
    <w:p w14:paraId="2CB33662" w14:textId="42704B36" w:rsidR="00A243DE" w:rsidRPr="000532D5" w:rsidRDefault="007C6E9D">
      <w:pPr>
        <w:pStyle w:val="p3"/>
        <w:numPr>
          <w:ilvl w:val="0"/>
          <w:numId w:val="2"/>
        </w:numPr>
        <w:ind w:left="450" w:hanging="270"/>
        <w:rPr>
          <w:ins w:id="1570" w:author="Neil Wu" w:date="2017-09-18T14:49:00Z"/>
          <w:rFonts w:ascii="Helvetica" w:hAnsi="Helvetica"/>
          <w:sz w:val="22"/>
          <w:szCs w:val="22"/>
          <w:rPrChange w:id="1571" w:author="Neil Wu" w:date="2017-10-07T01:19:00Z">
            <w:rPr>
              <w:ins w:id="1572" w:author="Neil Wu" w:date="2017-09-18T14:49:00Z"/>
              <w:rFonts w:ascii="Helvetica" w:hAnsi="Helvetica"/>
              <w:sz w:val="21"/>
              <w:szCs w:val="21"/>
            </w:rPr>
          </w:rPrChange>
        </w:rPr>
        <w:pPrChange w:id="1573" w:author="Neil Wu" w:date="2017-09-18T14:08:00Z">
          <w:pPr>
            <w:pStyle w:val="p3"/>
          </w:pPr>
        </w:pPrChange>
      </w:pPr>
      <w:ins w:id="1574" w:author="Neil Wu" w:date="2017-09-18T14:08:00Z">
        <w:r w:rsidRPr="000532D5">
          <w:rPr>
            <w:rFonts w:ascii="Helvetica" w:hAnsi="Helvetica"/>
            <w:sz w:val="21"/>
            <w:szCs w:val="21"/>
            <w:rPrChange w:id="1575" w:author="Neil Wu" w:date="2017-10-07T01:19:00Z">
              <w:rPr>
                <w:rFonts w:ascii="Helvetica" w:hAnsi="Helvetica"/>
                <w:sz w:val="21"/>
                <w:szCs w:val="21"/>
              </w:rPr>
            </w:rPrChange>
          </w:rPr>
          <w:t>Managed $80K budget to ensure proper supplies and sponsorships needed to organize the hackathon</w:t>
        </w:r>
      </w:ins>
    </w:p>
    <w:p w14:paraId="63C6EC1B" w14:textId="77777777" w:rsidR="00534A2A" w:rsidRPr="000532D5" w:rsidRDefault="00534A2A">
      <w:pPr>
        <w:pStyle w:val="p3"/>
        <w:ind w:left="450"/>
        <w:rPr>
          <w:ins w:id="1576" w:author="Neil Wu" w:date="2017-09-18T12:46:00Z"/>
          <w:rFonts w:ascii="Helvetica" w:hAnsi="Helvetica"/>
          <w:sz w:val="22"/>
          <w:szCs w:val="22"/>
          <w:rPrChange w:id="1577" w:author="Neil Wu" w:date="2017-10-07T01:19:00Z">
            <w:rPr>
              <w:ins w:id="1578" w:author="Neil Wu" w:date="2017-09-18T12:46:00Z"/>
              <w:sz w:val="19"/>
              <w:szCs w:val="19"/>
              <w:u w:val="single"/>
            </w:rPr>
          </w:rPrChange>
        </w:rPr>
        <w:pPrChange w:id="1579" w:author="Neil Wu" w:date="2017-09-19T11:45:00Z">
          <w:pPr>
            <w:pStyle w:val="p3"/>
          </w:pPr>
        </w:pPrChange>
      </w:pPr>
    </w:p>
    <w:p w14:paraId="0952992F" w14:textId="294F81F7" w:rsidR="009C4AD6" w:rsidRPr="000532D5" w:rsidDel="00FD63DF" w:rsidRDefault="00AF6CE8">
      <w:pPr>
        <w:pStyle w:val="p3"/>
        <w:ind w:left="450"/>
        <w:rPr>
          <w:del w:id="1580" w:author="Neil Wu" w:date="2017-09-18T02:00:00Z"/>
          <w:rFonts w:ascii="Helvetica" w:hAnsi="Helvetica"/>
          <w:b/>
          <w:bCs/>
          <w:sz w:val="21"/>
          <w:szCs w:val="21"/>
          <w:rPrChange w:id="1581" w:author="Neil Wu" w:date="2017-10-07T01:19:00Z">
            <w:rPr>
              <w:del w:id="1582" w:author="Neil Wu" w:date="2017-09-18T02:00:00Z"/>
              <w:b/>
              <w:bCs/>
              <w:sz w:val="19"/>
              <w:szCs w:val="19"/>
            </w:rPr>
          </w:rPrChange>
        </w:rPr>
        <w:pPrChange w:id="1583" w:author="Neil Wu" w:date="2017-09-18T12:46:00Z">
          <w:pPr>
            <w:pStyle w:val="p3"/>
          </w:pPr>
        </w:pPrChange>
      </w:pPr>
      <w:del w:id="1584" w:author="Neil Wu" w:date="2017-09-18T02:00:00Z">
        <w:r w:rsidRPr="000532D5" w:rsidDel="00FD63DF">
          <w:rPr>
            <w:rFonts w:ascii="Helvetica" w:hAnsi="Helvetica"/>
            <w:b/>
            <w:bCs/>
            <w:sz w:val="21"/>
            <w:szCs w:val="21"/>
            <w:rPrChange w:id="1585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HackDuke</w:delText>
        </w:r>
      </w:del>
      <w:del w:id="1586" w:author="Neil Wu" w:date="2017-09-18T01:52:00Z">
        <w:r w:rsidRPr="000532D5" w:rsidDel="00603A5F">
          <w:rPr>
            <w:rFonts w:ascii="Helvetica" w:hAnsi="Helvetica"/>
            <w:b/>
            <w:bCs/>
            <w:sz w:val="21"/>
            <w:szCs w:val="21"/>
            <w:rPrChange w:id="1587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</w:delText>
        </w:r>
      </w:del>
      <w:del w:id="1588" w:author="Neil Wu" w:date="2017-09-18T02:00:00Z"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89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0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3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5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6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7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598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 </w:delText>
        </w:r>
      </w:del>
      <w:ins w:id="1599" w:author="Davenport, Yunji Wu" w:date="2017-04-25T17:09:00Z">
        <w:del w:id="1600" w:author="Neil Wu" w:date="2017-09-18T01:52:00Z">
          <w:r w:rsidR="00154267" w:rsidRPr="000532D5" w:rsidDel="00603A5F">
            <w:rPr>
              <w:rFonts w:ascii="Helvetica" w:hAnsi="Helvetica"/>
              <w:b/>
              <w:bCs/>
              <w:sz w:val="21"/>
              <w:szCs w:val="21"/>
              <w:rPrChange w:id="1601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  <w:r w:rsidR="00154267" w:rsidRPr="000532D5" w:rsidDel="00603A5F">
            <w:rPr>
              <w:rFonts w:ascii="Helvetica" w:hAnsi="Helvetica"/>
              <w:b/>
              <w:bCs/>
              <w:sz w:val="21"/>
              <w:szCs w:val="21"/>
              <w:rPrChange w:id="1602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del w:id="1603" w:author="Neil Wu" w:date="2017-09-18T02:00:00Z"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604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 </w:delText>
        </w:r>
        <w:r w:rsidR="001D26CB" w:rsidRPr="000532D5" w:rsidDel="00FD63DF">
          <w:rPr>
            <w:rFonts w:ascii="Helvetica" w:hAnsi="Helvetica"/>
            <w:b/>
            <w:bCs/>
            <w:sz w:val="21"/>
            <w:szCs w:val="21"/>
            <w:rPrChange w:id="1605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</w:delText>
        </w:r>
        <w:r w:rsidR="009C4AD6" w:rsidRPr="000532D5" w:rsidDel="00FD63DF">
          <w:rPr>
            <w:rFonts w:ascii="Helvetica" w:hAnsi="Helvetica"/>
            <w:b/>
            <w:bCs/>
            <w:sz w:val="21"/>
            <w:szCs w:val="21"/>
            <w:rPrChange w:id="1606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Durham, NC</w:delText>
        </w:r>
      </w:del>
    </w:p>
    <w:p w14:paraId="40CB5187" w14:textId="500F843A" w:rsidR="00AF6CE8" w:rsidRPr="000532D5" w:rsidDel="00FD63DF" w:rsidRDefault="00AF6CE8">
      <w:pPr>
        <w:pStyle w:val="p3"/>
        <w:ind w:left="450"/>
        <w:rPr>
          <w:del w:id="1607" w:author="Neil Wu" w:date="2017-09-18T02:00:00Z"/>
          <w:rFonts w:ascii="Helvetica" w:hAnsi="Helvetica"/>
          <w:rPrChange w:id="1608" w:author="Neil Wu" w:date="2017-10-07T01:19:00Z">
            <w:rPr>
              <w:del w:id="1609" w:author="Neil Wu" w:date="2017-09-18T02:00:00Z"/>
              <w:sz w:val="19"/>
              <w:szCs w:val="19"/>
            </w:rPr>
          </w:rPrChange>
        </w:rPr>
        <w:pPrChange w:id="1610" w:author="Neil Wu" w:date="2017-09-18T12:46:00Z">
          <w:pPr>
            <w:pStyle w:val="p3"/>
          </w:pPr>
        </w:pPrChange>
      </w:pPr>
      <w:del w:id="1611" w:author="Neil Wu" w:date="2017-08-30T13:09:00Z">
        <w:r w:rsidRPr="000532D5" w:rsidDel="004A6D9A">
          <w:rPr>
            <w:rFonts w:ascii="Helvetica" w:hAnsi="Helvetica"/>
            <w:i/>
            <w:iCs/>
            <w:rPrChange w:id="1612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Organizer</w:delText>
        </w:r>
        <w:r w:rsidRPr="000532D5" w:rsidDel="004A6D9A">
          <w:rPr>
            <w:rStyle w:val="apple-converted-space"/>
            <w:rFonts w:ascii="Helvetica" w:hAnsi="Helvetica"/>
            <w:b/>
            <w:bCs/>
            <w:sz w:val="21"/>
            <w:szCs w:val="21"/>
            <w:rPrChange w:id="1613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> </w:delText>
        </w:r>
      </w:del>
      <w:del w:id="1614" w:author="Neil Wu" w:date="2017-09-18T01:51:00Z">
        <w:r w:rsidR="00DA3297" w:rsidRPr="000532D5" w:rsidDel="00603A5F">
          <w:rPr>
            <w:rStyle w:val="CommentReference"/>
            <w:rFonts w:ascii="Helvetica" w:hAnsi="Helvetica" w:cstheme="minorBidi"/>
            <w:rPrChange w:id="1615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616"/>
        </w:r>
        <w:r w:rsidR="009C4AD6" w:rsidRPr="000532D5" w:rsidDel="00603A5F">
          <w:rPr>
            <w:rStyle w:val="apple-converted-space"/>
            <w:rFonts w:ascii="Helvetica" w:hAnsi="Helvetica"/>
            <w:b/>
            <w:bCs/>
            <w:sz w:val="21"/>
            <w:szCs w:val="21"/>
            <w:rPrChange w:id="1617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</w:del>
      <w:del w:id="1618" w:author="Neil Wu" w:date="2017-09-18T02:00:00Z"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19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20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21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22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23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24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25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26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</w:del>
      <w:ins w:id="1627" w:author="Davenport, Yunji Wu" w:date="2017-04-25T17:09:00Z">
        <w:del w:id="1628" w:author="Neil Wu" w:date="2017-08-30T13:31:00Z">
          <w:r w:rsidR="00154267" w:rsidRPr="000532D5" w:rsidDel="009C2F59">
            <w:rPr>
              <w:rStyle w:val="apple-converted-space"/>
              <w:rFonts w:ascii="Helvetica" w:hAnsi="Helvetica"/>
              <w:b/>
              <w:bCs/>
              <w:sz w:val="21"/>
              <w:szCs w:val="21"/>
              <w:rPrChange w:id="1629" w:author="Neil Wu" w:date="2017-10-07T01:19:00Z">
                <w:rPr>
                  <w:rStyle w:val="apple-converted-space"/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154267" w:rsidRPr="000532D5" w:rsidDel="009C2F59">
            <w:rPr>
              <w:rStyle w:val="apple-converted-space"/>
              <w:rFonts w:ascii="Helvetica" w:hAnsi="Helvetica"/>
              <w:b/>
              <w:bCs/>
              <w:sz w:val="21"/>
              <w:szCs w:val="21"/>
              <w:rPrChange w:id="1630" w:author="Neil Wu" w:date="2017-10-07T01:19:00Z">
                <w:rPr>
                  <w:rStyle w:val="apple-converted-space"/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</w:del>
      </w:ins>
      <w:ins w:id="1631" w:author="Davenport, Yunji Wu" w:date="2017-04-25T20:07:00Z">
        <w:del w:id="1632" w:author="Neil Wu" w:date="2017-08-30T13:31:00Z">
          <w:r w:rsidR="008338BB" w:rsidRPr="000532D5" w:rsidDel="009C2F59">
            <w:rPr>
              <w:rStyle w:val="apple-converted-space"/>
              <w:rFonts w:ascii="Helvetica" w:hAnsi="Helvetica"/>
              <w:b/>
              <w:bCs/>
              <w:sz w:val="21"/>
              <w:szCs w:val="21"/>
              <w:rPrChange w:id="1633" w:author="Neil Wu" w:date="2017-10-07T01:19:00Z">
                <w:rPr>
                  <w:rStyle w:val="apple-converted-space"/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</w:delText>
          </w:r>
        </w:del>
        <w:del w:id="1634" w:author="Neil Wu" w:date="2017-04-25T20:40:00Z">
          <w:r w:rsidR="008338BB" w:rsidRPr="000532D5" w:rsidDel="00DC3EFB">
            <w:rPr>
              <w:rStyle w:val="apple-converted-space"/>
              <w:rFonts w:ascii="Helvetica" w:hAnsi="Helvetica"/>
              <w:b/>
              <w:bCs/>
              <w:sz w:val="21"/>
              <w:szCs w:val="21"/>
              <w:rPrChange w:id="1635" w:author="Neil Wu" w:date="2017-10-07T01:19:00Z">
                <w:rPr>
                  <w:rStyle w:val="apple-converted-space"/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1636" w:author="Neil Wu" w:date="2017-09-18T02:00:00Z">
        <w:r w:rsidR="009C4AD6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37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 xml:space="preserve">       </w:delText>
        </w:r>
        <w:r w:rsidR="001D26CB" w:rsidRPr="000532D5" w:rsidDel="00FD63DF">
          <w:rPr>
            <w:rStyle w:val="apple-converted-space"/>
            <w:rFonts w:ascii="Helvetica" w:hAnsi="Helvetica"/>
            <w:b/>
            <w:bCs/>
            <w:sz w:val="21"/>
            <w:szCs w:val="21"/>
            <w:rPrChange w:id="1638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 xml:space="preserve">  </w:delText>
        </w:r>
      </w:del>
      <w:del w:id="1639" w:author="Neil Wu" w:date="2017-04-25T18:54:00Z">
        <w:r w:rsidR="009C4AD6" w:rsidRPr="000532D5" w:rsidDel="008A6A9E">
          <w:rPr>
            <w:rFonts w:ascii="Helvetica" w:hAnsi="Helvetica"/>
            <w:rPrChange w:id="1640" w:author="Neil Wu" w:date="2017-10-07T01:19:00Z">
              <w:rPr>
                <w:sz w:val="19"/>
                <w:szCs w:val="19"/>
              </w:rPr>
            </w:rPrChange>
          </w:rPr>
          <w:delText>Mar</w:delText>
        </w:r>
      </w:del>
      <w:del w:id="1641" w:author="Neil Wu" w:date="2017-04-25T18:52:00Z">
        <w:r w:rsidR="009C4AD6" w:rsidRPr="000532D5" w:rsidDel="0038254F">
          <w:rPr>
            <w:rFonts w:ascii="Helvetica" w:hAnsi="Helvetica"/>
            <w:rPrChange w:id="1642" w:author="Neil Wu" w:date="2017-10-07T01:19:00Z">
              <w:rPr>
                <w:sz w:val="19"/>
                <w:szCs w:val="19"/>
              </w:rPr>
            </w:rPrChange>
          </w:rPr>
          <w:delText>ch</w:delText>
        </w:r>
      </w:del>
      <w:del w:id="1643" w:author="Neil Wu" w:date="2017-09-18T02:00:00Z">
        <w:r w:rsidR="009C4AD6" w:rsidRPr="000532D5" w:rsidDel="00FD63DF">
          <w:rPr>
            <w:rFonts w:ascii="Helvetica" w:hAnsi="Helvetica"/>
            <w:rPrChange w:id="1644" w:author="Neil Wu" w:date="2017-10-07T01:19:00Z">
              <w:rPr>
                <w:sz w:val="19"/>
                <w:szCs w:val="19"/>
              </w:rPr>
            </w:rPrChange>
          </w:rPr>
          <w:delText xml:space="preserve"> 2017</w:delText>
        </w:r>
        <w:r w:rsidR="00D07975" w:rsidRPr="000532D5" w:rsidDel="00FD63DF">
          <w:rPr>
            <w:rFonts w:ascii="Helvetica" w:hAnsi="Helvetica"/>
            <w:rPrChange w:id="1645" w:author="Neil Wu" w:date="2017-10-07T01:19:00Z">
              <w:rPr>
                <w:sz w:val="19"/>
                <w:szCs w:val="19"/>
              </w:rPr>
            </w:rPrChange>
          </w:rPr>
          <w:delText xml:space="preserve"> </w:delText>
        </w:r>
        <w:r w:rsidR="009C4AD6" w:rsidRPr="000532D5" w:rsidDel="00FD63DF">
          <w:rPr>
            <w:rFonts w:ascii="Helvetica" w:hAnsi="Helvetica"/>
            <w:rPrChange w:id="1646" w:author="Neil Wu" w:date="2017-10-07T01:19:00Z">
              <w:rPr>
                <w:sz w:val="19"/>
                <w:szCs w:val="19"/>
              </w:rPr>
            </w:rPrChange>
          </w:rPr>
          <w:delText>- Present</w:delText>
        </w:r>
      </w:del>
    </w:p>
    <w:p w14:paraId="53037D63" w14:textId="7549B961" w:rsidR="00AF6CE8" w:rsidRPr="000532D5" w:rsidDel="0038254F" w:rsidRDefault="00AF6CE8">
      <w:pPr>
        <w:pStyle w:val="p3"/>
        <w:ind w:left="450"/>
        <w:rPr>
          <w:del w:id="1647" w:author="Neil Wu" w:date="2017-04-25T18:53:00Z"/>
          <w:rFonts w:ascii="Helvetica" w:hAnsi="Helvetica"/>
          <w:sz w:val="22"/>
          <w:szCs w:val="22"/>
          <w:rPrChange w:id="1648" w:author="Neil Wu" w:date="2017-10-07T01:19:00Z">
            <w:rPr>
              <w:del w:id="1649" w:author="Neil Wu" w:date="2017-04-25T18:53:00Z"/>
              <w:sz w:val="19"/>
              <w:szCs w:val="19"/>
            </w:rPr>
          </w:rPrChange>
        </w:rPr>
        <w:pPrChange w:id="1650" w:author="Neil Wu" w:date="2017-09-18T12:46:00Z">
          <w:pPr>
            <w:pStyle w:val="p3"/>
            <w:numPr>
              <w:numId w:val="2"/>
            </w:numPr>
            <w:ind w:left="720" w:hanging="360"/>
          </w:pPr>
        </w:pPrChange>
      </w:pPr>
      <w:del w:id="1651" w:author="Neil Wu" w:date="2017-04-25T18:53:00Z">
        <w:r w:rsidRPr="000532D5" w:rsidDel="0038254F">
          <w:rPr>
            <w:rFonts w:ascii="Helvetica" w:hAnsi="Helvetica"/>
            <w:rPrChange w:id="1652" w:author="Neil Wu" w:date="2017-10-07T01:19:00Z">
              <w:rPr>
                <w:sz w:val="19"/>
                <w:szCs w:val="19"/>
              </w:rPr>
            </w:rPrChange>
          </w:rPr>
          <w:delText xml:space="preserve">Organize hackathon every </w:delText>
        </w:r>
      </w:del>
      <w:ins w:id="1653" w:author="Davenport, Yunji Wu" w:date="2017-04-25T17:14:00Z">
        <w:del w:id="1654" w:author="Neil Wu" w:date="2017-04-25T18:53:00Z">
          <w:r w:rsidR="004A4013" w:rsidRPr="000532D5" w:rsidDel="0038254F">
            <w:rPr>
              <w:rFonts w:ascii="Helvetica" w:hAnsi="Helvetica"/>
              <w:rPrChange w:id="1655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F</w:delText>
          </w:r>
        </w:del>
      </w:ins>
      <w:del w:id="1656" w:author="Neil Wu" w:date="2017-04-25T18:53:00Z">
        <w:r w:rsidRPr="000532D5" w:rsidDel="0038254F">
          <w:rPr>
            <w:rFonts w:ascii="Helvetica" w:hAnsi="Helvetica"/>
            <w:rPrChange w:id="1657" w:author="Neil Wu" w:date="2017-10-07T01:19:00Z">
              <w:rPr>
                <w:sz w:val="19"/>
                <w:szCs w:val="19"/>
              </w:rPr>
            </w:rPrChange>
          </w:rPr>
          <w:delText>fall. Assist North Carolina nonprofit organizations that were in need of technological tools to help achieve and expand their missions.</w:delText>
        </w:r>
        <w:r w:rsidRPr="000532D5" w:rsidDel="0038254F">
          <w:rPr>
            <w:rStyle w:val="apple-converted-space"/>
            <w:rFonts w:ascii="Helvetica" w:hAnsi="Helvetica"/>
            <w:sz w:val="21"/>
            <w:szCs w:val="21"/>
            <w:rPrChange w:id="1658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  <w:del w:id="1659" w:author="Neil Wu" w:date="2017-09-18T01:51:00Z">
        <w:r w:rsidR="0010433F" w:rsidRPr="000532D5" w:rsidDel="00603A5F">
          <w:rPr>
            <w:rStyle w:val="CommentReference"/>
            <w:rFonts w:ascii="Helvetica" w:hAnsi="Helvetica" w:cstheme="minorBidi"/>
            <w:rPrChange w:id="1660" w:author="Neil Wu" w:date="2017-10-07T01:19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661"/>
        </w:r>
      </w:del>
    </w:p>
    <w:p w14:paraId="1F787F4B" w14:textId="7532BE2E" w:rsidR="00154267" w:rsidRPr="000532D5" w:rsidDel="00AB262E" w:rsidRDefault="00154267">
      <w:pPr>
        <w:pStyle w:val="p3"/>
        <w:ind w:left="450"/>
        <w:rPr>
          <w:ins w:id="1662" w:author="Davenport, Yunji Wu" w:date="2017-04-25T17:11:00Z"/>
          <w:del w:id="1663" w:author="Neil Wu" w:date="2017-09-18T14:49:00Z"/>
          <w:rFonts w:ascii="Helvetica" w:hAnsi="Helvetica"/>
          <w:sz w:val="4"/>
          <w:szCs w:val="4"/>
          <w:rPrChange w:id="1664" w:author="Neil Wu" w:date="2017-10-07T01:19:00Z">
            <w:rPr>
              <w:ins w:id="1665" w:author="Davenport, Yunji Wu" w:date="2017-04-25T17:11:00Z"/>
              <w:del w:id="1666" w:author="Neil Wu" w:date="2017-09-18T14:49:00Z"/>
              <w:rFonts w:ascii="Helvetica" w:hAnsi="Helvetica"/>
              <w:b/>
              <w:bCs/>
              <w:sz w:val="22"/>
              <w:szCs w:val="22"/>
            </w:rPr>
          </w:rPrChange>
        </w:rPr>
        <w:pPrChange w:id="1667" w:author="Neil Wu" w:date="2017-09-18T12:46:00Z">
          <w:pPr>
            <w:pStyle w:val="p6"/>
          </w:pPr>
        </w:pPrChange>
      </w:pPr>
    </w:p>
    <w:p w14:paraId="47EE1488" w14:textId="39421ACE" w:rsidR="00AF6CE8" w:rsidRPr="000532D5" w:rsidDel="00D17E78" w:rsidRDefault="00AF6CE8">
      <w:pPr>
        <w:pStyle w:val="p6"/>
        <w:rPr>
          <w:del w:id="1668" w:author="Neil Wu" w:date="2017-08-30T13:33:00Z"/>
          <w:rFonts w:ascii="Helvetica" w:hAnsi="Helvetica"/>
          <w:b/>
          <w:bCs/>
          <w:sz w:val="21"/>
          <w:szCs w:val="21"/>
          <w:rPrChange w:id="1669" w:author="Neil Wu" w:date="2017-10-07T01:19:00Z">
            <w:rPr>
              <w:del w:id="1670" w:author="Neil Wu" w:date="2017-08-30T13:33:00Z"/>
              <w:b/>
              <w:bCs/>
              <w:sz w:val="19"/>
              <w:szCs w:val="19"/>
            </w:rPr>
          </w:rPrChange>
        </w:rPr>
      </w:pPr>
      <w:del w:id="1671" w:author="Neil Wu" w:date="2017-08-30T13:33:00Z">
        <w:r w:rsidRPr="000532D5" w:rsidDel="00D17E78">
          <w:rPr>
            <w:rFonts w:ascii="Helvetica" w:hAnsi="Helvetica"/>
            <w:b/>
            <w:bCs/>
            <w:sz w:val="21"/>
            <w:szCs w:val="21"/>
            <w:rPrChange w:id="1672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Duke Men's Water Polo Team</w:delText>
        </w:r>
        <w:r w:rsidR="001D26CB" w:rsidRPr="000532D5" w:rsidDel="00D17E78">
          <w:rPr>
            <w:rFonts w:ascii="Helvetica" w:hAnsi="Helvetica"/>
            <w:b/>
            <w:bCs/>
            <w:sz w:val="21"/>
            <w:szCs w:val="21"/>
            <w:rPrChange w:id="1673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 </w:delText>
        </w:r>
        <w:r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74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> </w:delText>
        </w:r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75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76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77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78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79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80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  <w:delText xml:space="preserve">     </w:delText>
        </w:r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81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</w:del>
      <w:ins w:id="1682" w:author="Davenport, Yunji Wu" w:date="2017-04-25T17:06:00Z">
        <w:del w:id="1683" w:author="Neil Wu" w:date="2017-08-30T13:33:00Z">
          <w:r w:rsidR="00903087" w:rsidRPr="000532D5" w:rsidDel="00D17E78">
            <w:rPr>
              <w:rStyle w:val="apple-converted-space"/>
              <w:rFonts w:ascii="Helvetica" w:hAnsi="Helvetica"/>
              <w:b/>
              <w:bCs/>
              <w:sz w:val="21"/>
              <w:szCs w:val="21"/>
              <w:rPrChange w:id="1684" w:author="Neil Wu" w:date="2017-10-07T01:19:00Z">
                <w:rPr>
                  <w:rStyle w:val="apple-converted-space"/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</w:delText>
          </w:r>
        </w:del>
      </w:ins>
      <w:ins w:id="1685" w:author="Davenport, Yunji Wu" w:date="2017-04-25T17:09:00Z">
        <w:del w:id="1686" w:author="Neil Wu" w:date="2017-08-30T13:33:00Z">
          <w:r w:rsidR="00154267" w:rsidRPr="000532D5" w:rsidDel="00D17E78">
            <w:rPr>
              <w:rStyle w:val="apple-converted-space"/>
              <w:rFonts w:ascii="Helvetica" w:hAnsi="Helvetica"/>
              <w:b/>
              <w:bCs/>
              <w:sz w:val="21"/>
              <w:szCs w:val="21"/>
              <w:rPrChange w:id="1687" w:author="Neil Wu" w:date="2017-10-07T01:19:00Z">
                <w:rPr>
                  <w:rStyle w:val="apple-converted-space"/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154267" w:rsidRPr="000532D5" w:rsidDel="00D17E78">
            <w:rPr>
              <w:rStyle w:val="apple-converted-space"/>
              <w:rFonts w:ascii="Helvetica" w:hAnsi="Helvetica"/>
              <w:b/>
              <w:bCs/>
              <w:sz w:val="21"/>
              <w:szCs w:val="21"/>
              <w:rPrChange w:id="1688" w:author="Neil Wu" w:date="2017-10-07T01:19:00Z">
                <w:rPr>
                  <w:rStyle w:val="apple-converted-space"/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del w:id="1689" w:author="Neil Wu" w:date="2017-08-30T13:33:00Z">
        <w:r w:rsidR="00796E8E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90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  <w:delText xml:space="preserve">     </w:delText>
        </w:r>
        <w:r w:rsidR="001D26CB" w:rsidRPr="000532D5" w:rsidDel="00D17E78">
          <w:rPr>
            <w:rStyle w:val="apple-converted-space"/>
            <w:rFonts w:ascii="Helvetica" w:hAnsi="Helvetica"/>
            <w:b/>
            <w:bCs/>
            <w:sz w:val="21"/>
            <w:szCs w:val="21"/>
            <w:rPrChange w:id="1691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 xml:space="preserve">  </w:delText>
        </w:r>
        <w:r w:rsidR="00796E8E" w:rsidRPr="000532D5" w:rsidDel="00D17E78">
          <w:rPr>
            <w:rFonts w:ascii="Helvetica" w:hAnsi="Helvetica"/>
            <w:b/>
            <w:bCs/>
            <w:sz w:val="21"/>
            <w:szCs w:val="21"/>
            <w:rPrChange w:id="1692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Durham, NC</w:delText>
        </w:r>
      </w:del>
    </w:p>
    <w:p w14:paraId="13968FE2" w14:textId="0B506849" w:rsidR="00796E8E" w:rsidRPr="000532D5" w:rsidDel="00D17E78" w:rsidRDefault="00796E8E" w:rsidP="00796E8E">
      <w:pPr>
        <w:pStyle w:val="p3"/>
        <w:rPr>
          <w:del w:id="1693" w:author="Neil Wu" w:date="2017-08-30T13:33:00Z"/>
          <w:rFonts w:ascii="Helvetica" w:hAnsi="Helvetica"/>
          <w:sz w:val="21"/>
          <w:szCs w:val="21"/>
          <w:rPrChange w:id="1694" w:author="Neil Wu" w:date="2017-10-07T01:19:00Z">
            <w:rPr>
              <w:del w:id="1695" w:author="Neil Wu" w:date="2017-08-30T13:33:00Z"/>
              <w:sz w:val="19"/>
              <w:szCs w:val="19"/>
            </w:rPr>
          </w:rPrChange>
        </w:rPr>
      </w:pPr>
      <w:del w:id="1696" w:author="Neil Wu" w:date="2017-08-30T13:33:00Z">
        <w:r w:rsidRPr="000532D5" w:rsidDel="00D17E78">
          <w:rPr>
            <w:rFonts w:ascii="Helvetica" w:hAnsi="Helvetica"/>
            <w:i/>
            <w:iCs/>
            <w:sz w:val="21"/>
            <w:szCs w:val="21"/>
            <w:rPrChange w:id="1697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Co-</w:delText>
        </w:r>
      </w:del>
      <w:ins w:id="1698" w:author="Davenport, Yunji Wu" w:date="2017-04-25T20:16:00Z">
        <w:del w:id="1699" w:author="Neil Wu" w:date="2017-08-30T13:33:00Z">
          <w:r w:rsidR="00822B34" w:rsidRPr="000532D5" w:rsidDel="00D17E78">
            <w:rPr>
              <w:rFonts w:ascii="Helvetica" w:hAnsi="Helvetica"/>
              <w:i/>
              <w:iCs/>
              <w:sz w:val="21"/>
              <w:szCs w:val="21"/>
              <w:rPrChange w:id="1700" w:author="Neil Wu" w:date="2017-10-07T01:19:00Z">
                <w:rPr>
                  <w:rFonts w:ascii="Helvetica" w:hAnsi="Helvetica"/>
                  <w:i/>
                  <w:iCs/>
                  <w:sz w:val="22"/>
                  <w:szCs w:val="22"/>
                </w:rPr>
              </w:rPrChange>
            </w:rPr>
            <w:delText>C</w:delText>
          </w:r>
        </w:del>
      </w:ins>
      <w:del w:id="1701" w:author="Neil Wu" w:date="2017-08-30T13:33:00Z">
        <w:r w:rsidRPr="000532D5" w:rsidDel="00D17E78">
          <w:rPr>
            <w:rFonts w:ascii="Helvetica" w:hAnsi="Helvetica"/>
            <w:i/>
            <w:iCs/>
            <w:sz w:val="21"/>
            <w:szCs w:val="21"/>
            <w:rPrChange w:id="1702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Captain</w:delText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03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</w:delText>
        </w:r>
        <w:r w:rsidR="001D26CB" w:rsidRPr="000532D5" w:rsidDel="00D17E78">
          <w:rPr>
            <w:rFonts w:ascii="Helvetica" w:hAnsi="Helvetica"/>
            <w:b/>
            <w:bCs/>
            <w:sz w:val="21"/>
            <w:szCs w:val="21"/>
            <w:rPrChange w:id="1704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</w:delText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05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06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07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08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09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10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1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D17E78">
          <w:rPr>
            <w:rFonts w:ascii="Helvetica" w:hAnsi="Helvetica"/>
            <w:b/>
            <w:bCs/>
            <w:sz w:val="21"/>
            <w:szCs w:val="21"/>
            <w:rPrChange w:id="171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ins w:id="1713" w:author="Davenport, Yunji Wu" w:date="2017-04-25T17:06:00Z">
        <w:del w:id="1714" w:author="Neil Wu" w:date="2017-08-30T13:33:00Z">
          <w:r w:rsidR="00903087" w:rsidRPr="000532D5" w:rsidDel="00D17E78">
            <w:rPr>
              <w:rFonts w:ascii="Helvetica" w:hAnsi="Helvetica"/>
              <w:b/>
              <w:bCs/>
              <w:sz w:val="21"/>
              <w:szCs w:val="21"/>
              <w:rPrChange w:id="1715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          </w:delText>
          </w:r>
        </w:del>
      </w:ins>
      <w:ins w:id="1716" w:author="Davenport, Yunji Wu" w:date="2017-04-25T17:09:00Z">
        <w:del w:id="1717" w:author="Neil Wu" w:date="2017-08-30T13:33:00Z">
          <w:r w:rsidR="00154267" w:rsidRPr="000532D5" w:rsidDel="00D17E78">
            <w:rPr>
              <w:rFonts w:ascii="Helvetica" w:hAnsi="Helvetica"/>
              <w:b/>
              <w:bCs/>
              <w:sz w:val="21"/>
              <w:szCs w:val="21"/>
              <w:rPrChange w:id="1718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154267" w:rsidRPr="000532D5" w:rsidDel="00D17E78">
            <w:rPr>
              <w:rFonts w:ascii="Helvetica" w:hAnsi="Helvetica"/>
              <w:b/>
              <w:bCs/>
              <w:sz w:val="21"/>
              <w:szCs w:val="21"/>
              <w:rPrChange w:id="1719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         </w:delText>
          </w:r>
        </w:del>
      </w:ins>
      <w:ins w:id="1720" w:author="Davenport, Yunji Wu" w:date="2017-04-25T20:07:00Z">
        <w:del w:id="1721" w:author="Neil Wu" w:date="2017-08-30T13:33:00Z">
          <w:r w:rsidR="008338BB" w:rsidRPr="000532D5" w:rsidDel="00D17E78">
            <w:rPr>
              <w:rFonts w:ascii="Helvetica" w:hAnsi="Helvetica"/>
              <w:b/>
              <w:bCs/>
              <w:sz w:val="21"/>
              <w:szCs w:val="21"/>
              <w:rPrChange w:id="1722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1723" w:author="Neil Wu" w:date="2017-08-30T13:33:00Z">
        <w:r w:rsidRPr="000532D5" w:rsidDel="00D17E78">
          <w:rPr>
            <w:rFonts w:ascii="Helvetica" w:hAnsi="Helvetica"/>
            <w:b/>
            <w:bCs/>
            <w:sz w:val="21"/>
            <w:szCs w:val="21"/>
            <w:rPrChange w:id="1724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      </w:delText>
        </w:r>
        <w:r w:rsidR="001D26CB" w:rsidRPr="000532D5" w:rsidDel="00D17E78">
          <w:rPr>
            <w:rFonts w:ascii="Helvetica" w:hAnsi="Helvetica"/>
            <w:b/>
            <w:bCs/>
            <w:sz w:val="21"/>
            <w:szCs w:val="21"/>
            <w:rPrChange w:id="1725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</w:delText>
        </w:r>
      </w:del>
      <w:del w:id="1726" w:author="Neil Wu" w:date="2017-04-25T18:54:00Z">
        <w:r w:rsidRPr="000532D5" w:rsidDel="008A6A9E">
          <w:rPr>
            <w:rFonts w:ascii="Helvetica" w:hAnsi="Helvetica"/>
            <w:sz w:val="21"/>
            <w:szCs w:val="21"/>
            <w:rPrChange w:id="1727" w:author="Neil Wu" w:date="2017-10-07T01:19:00Z">
              <w:rPr>
                <w:sz w:val="19"/>
                <w:szCs w:val="19"/>
              </w:rPr>
            </w:rPrChange>
          </w:rPr>
          <w:delText>Mar</w:delText>
        </w:r>
      </w:del>
      <w:del w:id="1728" w:author="Neil Wu" w:date="2017-04-25T18:52:00Z">
        <w:r w:rsidRPr="000532D5" w:rsidDel="0038254F">
          <w:rPr>
            <w:rFonts w:ascii="Helvetica" w:hAnsi="Helvetica"/>
            <w:sz w:val="21"/>
            <w:szCs w:val="21"/>
            <w:rPrChange w:id="1729" w:author="Neil Wu" w:date="2017-10-07T01:19:00Z">
              <w:rPr>
                <w:sz w:val="19"/>
                <w:szCs w:val="19"/>
              </w:rPr>
            </w:rPrChange>
          </w:rPr>
          <w:delText>ch</w:delText>
        </w:r>
      </w:del>
      <w:del w:id="1730" w:author="Neil Wu" w:date="2017-08-30T13:33:00Z">
        <w:r w:rsidRPr="000532D5" w:rsidDel="00D17E78">
          <w:rPr>
            <w:rFonts w:ascii="Helvetica" w:hAnsi="Helvetica"/>
            <w:sz w:val="21"/>
            <w:szCs w:val="21"/>
            <w:rPrChange w:id="1731" w:author="Neil Wu" w:date="2017-10-07T01:19:00Z">
              <w:rPr>
                <w:sz w:val="19"/>
                <w:szCs w:val="19"/>
              </w:rPr>
            </w:rPrChange>
          </w:rPr>
          <w:delText xml:space="preserve"> 2017 - Present</w:delText>
        </w:r>
        <w:r w:rsidRPr="000532D5" w:rsidDel="00D17E78">
          <w:rPr>
            <w:rStyle w:val="apple-converted-space"/>
            <w:rFonts w:ascii="Helvetica" w:hAnsi="Helvetica"/>
            <w:sz w:val="21"/>
            <w:szCs w:val="21"/>
            <w:rPrChange w:id="1732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10737CAE" w14:textId="2432D8DB" w:rsidR="00AB262E" w:rsidRPr="000532D5" w:rsidRDefault="008338BB">
      <w:pPr>
        <w:pBdr>
          <w:bottom w:val="single" w:sz="12" w:space="1" w:color="auto"/>
        </w:pBdr>
        <w:outlineLvl w:val="0"/>
        <w:rPr>
          <w:ins w:id="1733" w:author="Neil Wu" w:date="2017-09-18T14:50:00Z"/>
          <w:rFonts w:ascii="Helvetica" w:hAnsi="Helvetica" w:cs="Times New Roman"/>
          <w:b/>
          <w:bCs/>
          <w:color w:val="000000" w:themeColor="text1"/>
          <w:sz w:val="22"/>
          <w:szCs w:val="22"/>
          <w:rPrChange w:id="1734" w:author="Neil Wu" w:date="2017-10-07T01:19:00Z">
            <w:rPr>
              <w:ins w:id="1735" w:author="Neil Wu" w:date="2017-09-18T14:50:00Z"/>
              <w:rFonts w:ascii="Helvetica" w:hAnsi="Helvetica" w:cs="Times New Roman"/>
              <w:b/>
              <w:bCs/>
              <w:sz w:val="21"/>
              <w:szCs w:val="21"/>
            </w:rPr>
          </w:rPrChange>
        </w:rPr>
        <w:pPrChange w:id="1736" w:author="Neil Wu" w:date="2017-09-18T14:50:00Z">
          <w:pPr/>
        </w:pPrChange>
      </w:pPr>
      <w:ins w:id="1737" w:author="Davenport, Yunji Wu" w:date="2017-04-25T20:05:00Z">
        <w:del w:id="1738" w:author="Neil Wu" w:date="2017-08-30T13:33:00Z">
          <w:r w:rsidRPr="000532D5" w:rsidDel="00D17E78">
            <w:rPr>
              <w:rFonts w:ascii="Helvetica" w:hAnsi="Helvetica" w:cs="Times New Roman"/>
              <w:color w:val="000000" w:themeColor="text1"/>
              <w:sz w:val="21"/>
              <w:szCs w:val="21"/>
              <w:rPrChange w:id="1739" w:author="Neil Wu" w:date="2017-10-07T01:19:00Z">
                <w:rPr>
                  <w:rFonts w:ascii="Helvetica" w:hAnsi="Helvetica"/>
                  <w:sz w:val="22"/>
                  <w:szCs w:val="22"/>
                </w:rPr>
              </w:rPrChange>
            </w:rPr>
            <w:delText>hat</w:delText>
          </w:r>
        </w:del>
      </w:ins>
      <w:ins w:id="1740" w:author="Neil Wu" w:date="2017-09-18T01:58:00Z">
        <w:r w:rsidR="00FD63DF" w:rsidRPr="000532D5">
          <w:rPr>
            <w:rFonts w:ascii="Helvetica" w:hAnsi="Helvetica" w:cs="Times New Roman"/>
            <w:b/>
            <w:bCs/>
            <w:color w:val="000000" w:themeColor="text1"/>
            <w:sz w:val="22"/>
            <w:szCs w:val="22"/>
            <w:rPrChange w:id="1741" w:author="Neil Wu" w:date="2017-10-07T01:19:00Z">
              <w:rPr>
                <w:rFonts w:ascii="Helvetica" w:hAnsi="Helvetica" w:cs="Times New Roman"/>
                <w:b/>
                <w:bCs/>
                <w:color w:val="4472C4" w:themeColor="accent1"/>
                <w:sz w:val="22"/>
                <w:szCs w:val="22"/>
              </w:rPr>
            </w:rPrChange>
          </w:rPr>
          <w:t>SKILLS</w:t>
        </w:r>
      </w:ins>
      <w:ins w:id="1742" w:author="Neil Wu" w:date="2017-04-25T22:21:00Z">
        <w:r w:rsidR="00AB262E" w:rsidRPr="000532D5">
          <w:rPr>
            <w:rFonts w:ascii="Helvetica" w:hAnsi="Helvetica" w:cs="Times New Roman"/>
            <w:b/>
            <w:bCs/>
            <w:color w:val="000000" w:themeColor="text1"/>
            <w:sz w:val="22"/>
            <w:szCs w:val="22"/>
            <w:rPrChange w:id="1743" w:author="Neil Wu" w:date="2017-10-07T01:19:00Z">
              <w:rPr>
                <w:rFonts w:ascii="Helvetica" w:hAnsi="Helvetica" w:cs="Times New Roman"/>
                <w:b/>
                <w:bCs/>
                <w:color w:val="000000" w:themeColor="text1"/>
                <w:sz w:val="22"/>
                <w:szCs w:val="22"/>
              </w:rPr>
            </w:rPrChange>
          </w:rPr>
          <w:t xml:space="preserve"> AND INTERESTS</w:t>
        </w:r>
      </w:ins>
    </w:p>
    <w:p w14:paraId="0B1BBE6D" w14:textId="77777777" w:rsidR="00AB262E" w:rsidRPr="000532D5" w:rsidRDefault="00AB262E" w:rsidP="00AB262E">
      <w:pPr>
        <w:pStyle w:val="p3"/>
        <w:rPr>
          <w:ins w:id="1744" w:author="Neil Wu" w:date="2017-09-18T14:51:00Z"/>
          <w:rFonts w:ascii="Helvetica" w:hAnsi="Helvetica"/>
          <w:b/>
          <w:bCs/>
          <w:sz w:val="6"/>
          <w:szCs w:val="6"/>
          <w:rPrChange w:id="1745" w:author="Neil Wu" w:date="2017-10-07T01:19:00Z">
            <w:rPr>
              <w:ins w:id="1746" w:author="Neil Wu" w:date="2017-09-18T14:51:00Z"/>
              <w:rFonts w:ascii="Helvetica" w:hAnsi="Helvetica"/>
              <w:b/>
              <w:bCs/>
              <w:sz w:val="6"/>
              <w:szCs w:val="6"/>
            </w:rPr>
          </w:rPrChange>
        </w:rPr>
      </w:pPr>
    </w:p>
    <w:p w14:paraId="093144FF" w14:textId="547A3794" w:rsidR="007D6307" w:rsidRPr="000532D5" w:rsidRDefault="00FD63DF">
      <w:pPr>
        <w:rPr>
          <w:ins w:id="1747" w:author="Neil Wu" w:date="2017-09-18T14:59:00Z"/>
          <w:rFonts w:ascii="Helvetica" w:hAnsi="Helvetica" w:cs="Times New Roman"/>
          <w:sz w:val="21"/>
          <w:szCs w:val="21"/>
          <w:rPrChange w:id="1748" w:author="Neil Wu" w:date="2017-10-07T01:19:00Z">
            <w:rPr>
              <w:ins w:id="1749" w:author="Neil Wu" w:date="2017-09-18T14:59:00Z"/>
              <w:rFonts w:ascii="Helvetica" w:hAnsi="Helvetica" w:cs="Times New Roman"/>
              <w:sz w:val="21"/>
              <w:szCs w:val="21"/>
            </w:rPr>
          </w:rPrChange>
        </w:rPr>
      </w:pPr>
      <w:ins w:id="1750" w:author="Neil Wu" w:date="2017-09-18T01:58:00Z">
        <w:r w:rsidRPr="000532D5">
          <w:rPr>
            <w:rFonts w:ascii="Helvetica" w:hAnsi="Helvetica" w:cs="Times New Roman"/>
            <w:b/>
            <w:bCs/>
            <w:sz w:val="21"/>
            <w:szCs w:val="21"/>
            <w:rPrChange w:id="1751" w:author="Neil Wu" w:date="2017-10-07T01:19:00Z">
              <w:rPr>
                <w:rFonts w:ascii="Helvetica" w:hAnsi="Helvetica" w:cs="Times New Roman"/>
                <w:b/>
                <w:bCs/>
                <w:sz w:val="21"/>
                <w:szCs w:val="21"/>
              </w:rPr>
            </w:rPrChange>
          </w:rPr>
          <w:t>Skills</w:t>
        </w:r>
      </w:ins>
      <w:ins w:id="1752" w:author="Neil Wu" w:date="2017-08-30T13:06:00Z">
        <w:r w:rsidR="007D6307" w:rsidRPr="000532D5">
          <w:rPr>
            <w:rFonts w:ascii="Helvetica" w:hAnsi="Helvetica" w:cs="Times New Roman"/>
            <w:b/>
            <w:bCs/>
            <w:sz w:val="21"/>
            <w:szCs w:val="21"/>
            <w:rPrChange w:id="1753" w:author="Neil Wu" w:date="2017-10-07T01:19:00Z">
              <w:rPr>
                <w:rFonts w:ascii="Helvetica" w:hAnsi="Helvetica" w:cs="Times New Roman"/>
                <w:b/>
                <w:bCs/>
                <w:sz w:val="21"/>
                <w:szCs w:val="21"/>
              </w:rPr>
            </w:rPrChange>
          </w:rPr>
          <w:t>:</w:t>
        </w:r>
      </w:ins>
      <w:ins w:id="1754" w:author="Neil Wu" w:date="2017-09-18T15:02:00Z">
        <w:r w:rsidR="0020530E" w:rsidRPr="000532D5">
          <w:rPr>
            <w:rFonts w:ascii="Helvetica" w:hAnsi="Helvetica" w:cs="Times New Roman"/>
            <w:b/>
            <w:bCs/>
            <w:sz w:val="21"/>
            <w:szCs w:val="21"/>
            <w:rPrChange w:id="1755" w:author="Neil Wu" w:date="2017-10-07T01:19:00Z">
              <w:rPr>
                <w:rFonts w:ascii="Helvetica" w:hAnsi="Helvetica" w:cs="Times New Roman"/>
                <w:b/>
                <w:bCs/>
                <w:sz w:val="21"/>
                <w:szCs w:val="21"/>
              </w:rPr>
            </w:rPrChange>
          </w:rPr>
          <w:t xml:space="preserve"> </w:t>
        </w:r>
        <w:r w:rsidR="0020530E" w:rsidRPr="000532D5">
          <w:rPr>
            <w:rFonts w:ascii="Helvetica" w:hAnsi="Helvetica" w:cs="Times New Roman"/>
            <w:bCs/>
            <w:sz w:val="21"/>
            <w:szCs w:val="21"/>
            <w:rPrChange w:id="1756" w:author="Neil Wu" w:date="2017-10-07T01:19:00Z">
              <w:rPr>
                <w:rFonts w:ascii="Helvetica" w:hAnsi="Helvetica" w:cs="Times New Roman"/>
                <w:bCs/>
                <w:sz w:val="21"/>
                <w:szCs w:val="21"/>
              </w:rPr>
            </w:rPrChange>
          </w:rPr>
          <w:t>Agile,</w:t>
        </w:r>
      </w:ins>
      <w:ins w:id="1757" w:author="Neil Wu" w:date="2017-08-30T13:06:00Z">
        <w:r w:rsidR="007D6307" w:rsidRPr="000532D5">
          <w:rPr>
            <w:rFonts w:ascii="Helvetica" w:hAnsi="Helvetica" w:cs="Times New Roman"/>
            <w:b/>
            <w:bCs/>
            <w:sz w:val="21"/>
            <w:szCs w:val="21"/>
            <w:rPrChange w:id="1758" w:author="Neil Wu" w:date="2017-10-07T01:19:00Z">
              <w:rPr>
                <w:rFonts w:ascii="Helvetica" w:hAnsi="Helvetica" w:cs="Times New Roman"/>
                <w:b/>
                <w:bCs/>
                <w:sz w:val="21"/>
                <w:szCs w:val="21"/>
              </w:rPr>
            </w:rPrChange>
          </w:rPr>
          <w:t xml:space="preserve"> </w:t>
        </w:r>
        <w:r w:rsidR="007D6307" w:rsidRPr="000532D5">
          <w:rPr>
            <w:rFonts w:ascii="Helvetica" w:hAnsi="Helvetica" w:cs="Times New Roman"/>
            <w:sz w:val="21"/>
            <w:szCs w:val="21"/>
            <w:rPrChange w:id="1759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Python (Django, NLTK, </w:t>
        </w:r>
        <w:proofErr w:type="spellStart"/>
        <w:r w:rsidR="007D6307" w:rsidRPr="000532D5">
          <w:rPr>
            <w:rFonts w:ascii="Helvetica" w:hAnsi="Helvetica" w:cs="Times New Roman"/>
            <w:sz w:val="21"/>
            <w:szCs w:val="21"/>
            <w:rPrChange w:id="1760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StanfordNLP</w:t>
        </w:r>
        <w:proofErr w:type="spellEnd"/>
        <w:r w:rsidR="007D6307" w:rsidRPr="000532D5">
          <w:rPr>
            <w:rFonts w:ascii="Helvetica" w:hAnsi="Helvetica" w:cs="Times New Roman"/>
            <w:sz w:val="21"/>
            <w:szCs w:val="21"/>
            <w:rPrChange w:id="1761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), Java, Jav</w:t>
        </w:r>
        <w:r w:rsidR="00603A5F" w:rsidRPr="000532D5">
          <w:rPr>
            <w:rFonts w:ascii="Helvetica" w:hAnsi="Helvetica" w:cs="Times New Roman"/>
            <w:sz w:val="21"/>
            <w:szCs w:val="21"/>
            <w:rPrChange w:id="1762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aScript, HTML/CSS, SQL,</w:t>
        </w:r>
      </w:ins>
      <w:ins w:id="1763" w:author="Neil Wu" w:date="2017-09-18T01:57:00Z">
        <w:r w:rsidR="00603A5F" w:rsidRPr="000532D5">
          <w:rPr>
            <w:rFonts w:ascii="Helvetica" w:hAnsi="Helvetica" w:cs="Times New Roman"/>
            <w:sz w:val="21"/>
            <w:szCs w:val="21"/>
            <w:rPrChange w:id="1764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 </w:t>
        </w:r>
      </w:ins>
      <w:ins w:id="1765" w:author="Neil Wu" w:date="2017-08-30T13:06:00Z">
        <w:r w:rsidR="00603A5F" w:rsidRPr="000532D5">
          <w:rPr>
            <w:rFonts w:ascii="Helvetica" w:hAnsi="Helvetica" w:cs="Times New Roman"/>
            <w:sz w:val="21"/>
            <w:szCs w:val="21"/>
            <w:rPrChange w:id="1766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C</w:t>
        </w:r>
      </w:ins>
      <w:ins w:id="1767" w:author="Neil Wu" w:date="2017-09-18T01:57:00Z">
        <w:r w:rsidR="00603A5F" w:rsidRPr="000532D5">
          <w:rPr>
            <w:rFonts w:ascii="Helvetica" w:hAnsi="Helvetica" w:cs="Times New Roman"/>
            <w:sz w:val="21"/>
            <w:szCs w:val="21"/>
            <w:rPrChange w:id="1768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, Bash, </w:t>
        </w:r>
        <w:proofErr w:type="spellStart"/>
        <w:r w:rsidR="00A6604B" w:rsidRPr="000532D5">
          <w:rPr>
            <w:rFonts w:ascii="Helvetica" w:hAnsi="Helvetica" w:cs="Times New Roman"/>
            <w:sz w:val="21"/>
            <w:szCs w:val="21"/>
            <w:rPrChange w:id="1769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LaTeX</w:t>
        </w:r>
        <w:proofErr w:type="spellEnd"/>
        <w:r w:rsidR="00603A5F" w:rsidRPr="000532D5">
          <w:rPr>
            <w:rFonts w:ascii="Helvetica" w:hAnsi="Helvetica" w:cs="Times New Roman"/>
            <w:sz w:val="21"/>
            <w:szCs w:val="21"/>
            <w:rPrChange w:id="1770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, MS Office</w:t>
        </w:r>
      </w:ins>
    </w:p>
    <w:p w14:paraId="6C1E1A9F" w14:textId="5B59D1C9" w:rsidR="00FD63DF" w:rsidRPr="000532D5" w:rsidRDefault="00DA3297">
      <w:pPr>
        <w:rPr>
          <w:ins w:id="1771" w:author="Neil Wu" w:date="2017-09-18T02:11:00Z"/>
          <w:rFonts w:ascii="Helvetica" w:hAnsi="Helvetica" w:cs="Times New Roman"/>
          <w:sz w:val="21"/>
          <w:szCs w:val="21"/>
          <w:rPrChange w:id="1772" w:author="Neil Wu" w:date="2017-10-07T01:19:00Z">
            <w:rPr>
              <w:ins w:id="1773" w:author="Neil Wu" w:date="2017-09-18T02:11:00Z"/>
              <w:rFonts w:ascii="Helvetica" w:hAnsi="Helvetica" w:cs="Times New Roman"/>
              <w:sz w:val="21"/>
              <w:szCs w:val="21"/>
            </w:rPr>
          </w:rPrChange>
        </w:rPr>
      </w:pPr>
      <w:del w:id="1774" w:author="Neil Wu" w:date="2017-09-18T01:58:00Z">
        <w:r w:rsidRPr="000532D5" w:rsidDel="00FD63DF">
          <w:rPr>
            <w:rStyle w:val="CommentReference"/>
            <w:rFonts w:ascii="Helvetica" w:hAnsi="Helvetica"/>
            <w:rPrChange w:id="1775" w:author="Neil Wu" w:date="2017-10-07T01:19:00Z">
              <w:rPr>
                <w:rStyle w:val="CommentReference"/>
              </w:rPr>
            </w:rPrChange>
          </w:rPr>
          <w:commentReference w:id="1776"/>
        </w:r>
      </w:del>
      <w:ins w:id="1777" w:author="Neil Wu" w:date="2017-04-25T22:51:00Z">
        <w:r w:rsidR="004551FF" w:rsidRPr="000532D5">
          <w:rPr>
            <w:rFonts w:ascii="Helvetica" w:hAnsi="Helvetica" w:cs="Times New Roman"/>
            <w:b/>
            <w:bCs/>
            <w:sz w:val="21"/>
            <w:szCs w:val="21"/>
            <w:rPrChange w:id="1778" w:author="Neil Wu" w:date="2017-10-07T01:19:00Z">
              <w:rPr>
                <w:rFonts w:ascii="Helvetica" w:hAnsi="Helvetica" w:cs="Times New Roman"/>
                <w:b/>
                <w:bCs/>
                <w:sz w:val="21"/>
                <w:szCs w:val="21"/>
                <w:lang w:val="it-IT"/>
              </w:rPr>
            </w:rPrChange>
          </w:rPr>
          <w:t xml:space="preserve">Interests: </w:t>
        </w:r>
      </w:ins>
      <w:ins w:id="1779" w:author="Neil Wu" w:date="2017-04-25T22:56:00Z">
        <w:r w:rsidR="009778BC" w:rsidRPr="000532D5">
          <w:rPr>
            <w:rFonts w:ascii="Helvetica" w:hAnsi="Helvetica" w:cs="Times New Roman"/>
            <w:sz w:val="21"/>
            <w:szCs w:val="21"/>
            <w:rPrChange w:id="1780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Water Polo</w:t>
        </w:r>
      </w:ins>
      <w:ins w:id="1781" w:author="Neil Wu" w:date="2017-09-18T14:58:00Z">
        <w:r w:rsidR="00120DAB" w:rsidRPr="000532D5">
          <w:rPr>
            <w:rFonts w:ascii="Helvetica" w:hAnsi="Helvetica" w:cs="Times New Roman"/>
            <w:sz w:val="21"/>
            <w:szCs w:val="21"/>
            <w:rPrChange w:id="1782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 (Captain)</w:t>
        </w:r>
      </w:ins>
      <w:ins w:id="1783" w:author="Neil Wu" w:date="2017-04-25T22:56:00Z">
        <w:r w:rsidR="009778BC" w:rsidRPr="000532D5">
          <w:rPr>
            <w:rFonts w:ascii="Helvetica" w:hAnsi="Helvetica" w:cs="Times New Roman"/>
            <w:sz w:val="21"/>
            <w:szCs w:val="21"/>
            <w:rPrChange w:id="1784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,</w:t>
        </w:r>
      </w:ins>
      <w:ins w:id="1785" w:author="Neil Wu" w:date="2017-04-25T22:59:00Z">
        <w:r w:rsidR="009B5A6A" w:rsidRPr="000532D5">
          <w:rPr>
            <w:rFonts w:ascii="Helvetica" w:hAnsi="Helvetica" w:cs="Times New Roman"/>
            <w:sz w:val="21"/>
            <w:szCs w:val="21"/>
            <w:rPrChange w:id="1786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 </w:t>
        </w:r>
      </w:ins>
      <w:ins w:id="1787" w:author="Neil Wu" w:date="2017-08-02T12:44:00Z">
        <w:r w:rsidR="00C32140" w:rsidRPr="000532D5">
          <w:rPr>
            <w:rFonts w:ascii="Helvetica" w:hAnsi="Helvetica" w:cs="Times New Roman"/>
            <w:sz w:val="21"/>
            <w:szCs w:val="21"/>
            <w:rPrChange w:id="1788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Cello, </w:t>
        </w:r>
      </w:ins>
      <w:ins w:id="1789" w:author="Neil Wu" w:date="2017-04-25T22:59:00Z">
        <w:r w:rsidR="009B5A6A" w:rsidRPr="000532D5">
          <w:rPr>
            <w:rFonts w:ascii="Helvetica" w:hAnsi="Helvetica" w:cs="Times New Roman"/>
            <w:sz w:val="21"/>
            <w:szCs w:val="21"/>
            <w:rPrChange w:id="1790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Pick-up Basketball,</w:t>
        </w:r>
      </w:ins>
      <w:ins w:id="1791" w:author="Neil Wu" w:date="2017-04-25T22:56:00Z">
        <w:r w:rsidR="009778BC" w:rsidRPr="000532D5">
          <w:rPr>
            <w:rFonts w:ascii="Helvetica" w:hAnsi="Helvetica" w:cs="Times New Roman"/>
            <w:sz w:val="21"/>
            <w:szCs w:val="21"/>
            <w:rPrChange w:id="1792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 </w:t>
        </w:r>
      </w:ins>
      <w:ins w:id="1793" w:author="Neil Wu" w:date="2017-08-02T12:43:00Z">
        <w:r w:rsidR="00C32140" w:rsidRPr="000532D5">
          <w:rPr>
            <w:rFonts w:ascii="Helvetica" w:hAnsi="Helvetica" w:cs="Times New Roman"/>
            <w:sz w:val="21"/>
            <w:szCs w:val="21"/>
            <w:rPrChange w:id="1794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Triathlon,</w:t>
        </w:r>
      </w:ins>
      <w:ins w:id="1795" w:author="Neil Wu" w:date="2017-04-25T22:58:00Z">
        <w:r w:rsidR="00CB34A0" w:rsidRPr="000532D5">
          <w:rPr>
            <w:rFonts w:ascii="Helvetica" w:hAnsi="Helvetica" w:cs="Times New Roman"/>
            <w:sz w:val="21"/>
            <w:szCs w:val="21"/>
            <w:rPrChange w:id="1796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 </w:t>
        </w:r>
      </w:ins>
      <w:ins w:id="1797" w:author="Neil Wu" w:date="2017-04-25T23:00:00Z">
        <w:r w:rsidR="00C32140" w:rsidRPr="000532D5">
          <w:rPr>
            <w:rFonts w:ascii="Helvetica" w:hAnsi="Helvetica" w:cs="Times New Roman"/>
            <w:sz w:val="21"/>
            <w:szCs w:val="21"/>
            <w:rPrChange w:id="1798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Hip-Hop Musi</w:t>
        </w:r>
      </w:ins>
      <w:ins w:id="1799" w:author="Neil Wu" w:date="2017-08-02T12:44:00Z">
        <w:r w:rsidR="00C32140" w:rsidRPr="000532D5">
          <w:rPr>
            <w:rFonts w:ascii="Helvetica" w:hAnsi="Helvetica" w:cs="Times New Roman"/>
            <w:sz w:val="21"/>
            <w:szCs w:val="21"/>
            <w:rPrChange w:id="1800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>c</w:t>
        </w:r>
      </w:ins>
      <w:ins w:id="1801" w:author="Neil Wu" w:date="2017-04-25T23:00:00Z">
        <w:r w:rsidR="009B5A6A" w:rsidRPr="000532D5">
          <w:rPr>
            <w:rFonts w:ascii="Helvetica" w:hAnsi="Helvetica" w:cs="Times New Roman"/>
            <w:sz w:val="21"/>
            <w:szCs w:val="21"/>
            <w:rPrChange w:id="1802" w:author="Neil Wu" w:date="2017-10-07T01:19:00Z">
              <w:rPr>
                <w:rFonts w:ascii="Helvetica" w:hAnsi="Helvetica" w:cs="Times New Roman"/>
                <w:sz w:val="21"/>
                <w:szCs w:val="21"/>
              </w:rPr>
            </w:rPrChange>
          </w:rPr>
          <w:t xml:space="preserve"> </w:t>
        </w:r>
      </w:ins>
    </w:p>
    <w:p w14:paraId="5DA21D67" w14:textId="4247E646" w:rsidR="00460F95" w:rsidRPr="000532D5" w:rsidDel="00AF490A" w:rsidRDefault="00AF6CE8">
      <w:pPr>
        <w:rPr>
          <w:del w:id="1803" w:author="Neil Wu" w:date="2017-04-25T22:14:00Z"/>
          <w:rFonts w:ascii="Helvetica" w:hAnsi="Helvetica"/>
          <w:sz w:val="21"/>
          <w:szCs w:val="21"/>
          <w:rPrChange w:id="1804" w:author="Neil Wu" w:date="2017-10-07T01:19:00Z">
            <w:rPr>
              <w:del w:id="1805" w:author="Neil Wu" w:date="2017-04-25T22:14:00Z"/>
              <w:sz w:val="19"/>
              <w:szCs w:val="19"/>
            </w:rPr>
          </w:rPrChange>
        </w:rPr>
        <w:pPrChange w:id="1806" w:author="Neil Wu" w:date="2017-09-15T18:55:00Z">
          <w:pPr>
            <w:pStyle w:val="p3"/>
            <w:numPr>
              <w:numId w:val="2"/>
            </w:numPr>
            <w:ind w:left="720" w:hanging="360"/>
          </w:pPr>
        </w:pPrChange>
      </w:pPr>
      <w:del w:id="1807" w:author="Neil Wu" w:date="2017-04-25T18:57:00Z">
        <w:r w:rsidRPr="000532D5" w:rsidDel="00F409DA">
          <w:rPr>
            <w:rFonts w:ascii="Helvetica" w:hAnsi="Helvetica" w:cs="Times New Roman"/>
            <w:sz w:val="2"/>
            <w:szCs w:val="2"/>
            <w:rPrChange w:id="1808" w:author="Neil Wu" w:date="2017-10-07T01:19:00Z">
              <w:rPr>
                <w:sz w:val="19"/>
                <w:szCs w:val="19"/>
              </w:rPr>
            </w:rPrChange>
          </w:rPr>
          <w:delText>Executive board position in charge of planning, coordinating, and leading professional events, such as seminars and presentations from Duke professors/advisors.</w:delText>
        </w:r>
        <w:r w:rsidRPr="000532D5" w:rsidDel="00F409DA">
          <w:rPr>
            <w:rStyle w:val="apple-converted-space"/>
            <w:rFonts w:ascii="Helvetica" w:hAnsi="Helvetica" w:cs="Times New Roman"/>
            <w:sz w:val="2"/>
            <w:szCs w:val="2"/>
            <w:rPrChange w:id="1809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1F00CC11" w14:textId="7FE503BF" w:rsidR="004D38F5" w:rsidRPr="000532D5" w:rsidDel="008A6A9E" w:rsidRDefault="00D07975">
      <w:pPr>
        <w:rPr>
          <w:del w:id="1810" w:author="Neil Wu" w:date="2017-04-25T18:55:00Z"/>
          <w:rFonts w:ascii="Helvetica" w:hAnsi="Helvetica"/>
          <w:b/>
          <w:bCs/>
          <w:sz w:val="2"/>
          <w:szCs w:val="2"/>
          <w:rPrChange w:id="1811" w:author="Neil Wu" w:date="2017-10-07T01:19:00Z">
            <w:rPr>
              <w:del w:id="1812" w:author="Neil Wu" w:date="2017-04-25T18:55:00Z"/>
              <w:b/>
              <w:bCs/>
              <w:sz w:val="19"/>
              <w:szCs w:val="19"/>
            </w:rPr>
          </w:rPrChange>
        </w:rPr>
        <w:pPrChange w:id="1813" w:author="Neil Wu" w:date="2017-09-15T18:55:00Z">
          <w:pPr>
            <w:pStyle w:val="p3"/>
          </w:pPr>
        </w:pPrChange>
      </w:pPr>
      <w:del w:id="1814" w:author="Neil Wu" w:date="2017-04-25T18:55:00Z"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15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Delta Sigma Pi: Co-Ed </w:delText>
        </w:r>
        <w:r w:rsidR="00796E8E"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16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Professional</w:delText>
        </w:r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17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Fraternity </w:delText>
        </w:r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18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19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20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2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22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</w:r>
      </w:del>
      <w:ins w:id="1823" w:author="Davenport, Yunji Wu" w:date="2017-04-25T17:06:00Z">
        <w:del w:id="1824" w:author="Neil Wu" w:date="2017-04-25T18:55:00Z">
          <w:r w:rsidR="00903087" w:rsidRPr="000532D5" w:rsidDel="008A6A9E">
            <w:rPr>
              <w:rFonts w:ascii="Helvetica" w:hAnsi="Helvetica" w:cs="Times New Roman"/>
              <w:b/>
              <w:bCs/>
              <w:sz w:val="2"/>
              <w:szCs w:val="2"/>
              <w:rPrChange w:id="1825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delText xml:space="preserve">  </w:delText>
          </w:r>
        </w:del>
      </w:ins>
      <w:ins w:id="1826" w:author="Davenport, Yunji Wu" w:date="2017-04-25T17:09:00Z">
        <w:del w:id="1827" w:author="Neil Wu" w:date="2017-04-25T18:55:00Z">
          <w:r w:rsidR="00154267" w:rsidRPr="000532D5" w:rsidDel="008A6A9E">
            <w:rPr>
              <w:rFonts w:ascii="Helvetica" w:hAnsi="Helvetica" w:cs="Times New Roman"/>
              <w:b/>
              <w:bCs/>
              <w:sz w:val="2"/>
              <w:szCs w:val="2"/>
              <w:rPrChange w:id="1828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</w:r>
          <w:r w:rsidR="00154267" w:rsidRPr="000532D5" w:rsidDel="008A6A9E">
            <w:rPr>
              <w:rFonts w:ascii="Helvetica" w:hAnsi="Helvetica" w:cs="Times New Roman"/>
              <w:b/>
              <w:bCs/>
              <w:sz w:val="2"/>
              <w:szCs w:val="2"/>
              <w:rPrChange w:id="1829" w:author="Neil Wu" w:date="2017-10-07T01:19:00Z">
                <w:rPr>
                  <w:rFonts w:ascii="Helvetica" w:hAnsi="Helvetica"/>
                  <w:b/>
                  <w:bCs/>
                  <w:sz w:val="22"/>
                  <w:szCs w:val="22"/>
                </w:rPr>
              </w:rPrChange>
            </w:rPr>
            <w:tab/>
            <w:delText xml:space="preserve">  </w:delText>
          </w:r>
        </w:del>
      </w:ins>
      <w:del w:id="1830" w:author="Neil Wu" w:date="2017-04-25T18:55:00Z"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31" w:author="Neil Wu" w:date="2017-10-07T01:19:00Z">
              <w:rPr>
                <w:b/>
                <w:bCs/>
                <w:sz w:val="19"/>
                <w:szCs w:val="19"/>
              </w:rPr>
            </w:rPrChange>
          </w:rPr>
          <w:tab/>
          <w:delText xml:space="preserve">     </w:delText>
        </w:r>
        <w:r w:rsidR="001D26CB"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32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 xml:space="preserve">  </w:delText>
        </w:r>
        <w:r w:rsidRPr="000532D5" w:rsidDel="008A6A9E">
          <w:rPr>
            <w:rFonts w:ascii="Helvetica" w:hAnsi="Helvetica" w:cs="Times New Roman"/>
            <w:b/>
            <w:bCs/>
            <w:sz w:val="2"/>
            <w:szCs w:val="2"/>
            <w:rPrChange w:id="1833" w:author="Neil Wu" w:date="2017-10-07T01:19:00Z">
              <w:rPr>
                <w:b/>
                <w:bCs/>
                <w:sz w:val="19"/>
                <w:szCs w:val="19"/>
              </w:rPr>
            </w:rPrChange>
          </w:rPr>
          <w:delText>Durham, NC</w:delText>
        </w:r>
      </w:del>
    </w:p>
    <w:p w14:paraId="7CA17CD7" w14:textId="20A24BC6" w:rsidR="00D07975" w:rsidRPr="000532D5" w:rsidDel="008A6A9E" w:rsidRDefault="00AF6CE8">
      <w:pPr>
        <w:rPr>
          <w:del w:id="1834" w:author="Neil Wu" w:date="2017-04-25T18:55:00Z"/>
          <w:rFonts w:ascii="Helvetica" w:hAnsi="Helvetica"/>
          <w:i/>
          <w:iCs/>
          <w:sz w:val="2"/>
          <w:szCs w:val="2"/>
          <w:rPrChange w:id="1835" w:author="Neil Wu" w:date="2017-10-07T01:19:00Z">
            <w:rPr>
              <w:del w:id="1836" w:author="Neil Wu" w:date="2017-04-25T18:55:00Z"/>
              <w:i/>
              <w:iCs/>
              <w:sz w:val="19"/>
              <w:szCs w:val="19"/>
            </w:rPr>
          </w:rPrChange>
        </w:rPr>
        <w:pPrChange w:id="1837" w:author="Neil Wu" w:date="2017-09-15T18:55:00Z">
          <w:pPr>
            <w:pStyle w:val="p3"/>
          </w:pPr>
        </w:pPrChange>
      </w:pPr>
      <w:del w:id="1838" w:author="Neil Wu" w:date="2017-04-25T18:55:00Z">
        <w:r w:rsidRPr="000532D5" w:rsidDel="008A6A9E">
          <w:rPr>
            <w:rFonts w:ascii="Helvetica" w:hAnsi="Helvetica" w:cs="Times New Roman"/>
            <w:i/>
            <w:iCs/>
            <w:sz w:val="2"/>
            <w:szCs w:val="2"/>
            <w:rPrChange w:id="1839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 xml:space="preserve">VP Professional </w:delText>
        </w:r>
        <w:r w:rsidR="00D07975" w:rsidRPr="000532D5" w:rsidDel="008A6A9E">
          <w:rPr>
            <w:rFonts w:ascii="Helvetica" w:hAnsi="Helvetica" w:cs="Times New Roman"/>
            <w:i/>
            <w:iCs/>
            <w:sz w:val="2"/>
            <w:szCs w:val="2"/>
            <w:rPrChange w:id="1840" w:author="Neil Wu" w:date="2017-10-07T01:19:00Z">
              <w:rPr>
                <w:i/>
                <w:iCs/>
                <w:sz w:val="19"/>
                <w:szCs w:val="19"/>
              </w:rPr>
            </w:rPrChange>
          </w:rPr>
          <w:delText>Activities</w:delText>
        </w:r>
        <w:r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41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delText> </w:delText>
        </w:r>
        <w:r w:rsidR="00D07975"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42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D07975"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43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D07975"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44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D07975"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45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D07975"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46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D07975"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47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</w:del>
      <w:ins w:id="1848" w:author="Davenport, Yunji Wu" w:date="2017-04-25T17:06:00Z">
        <w:del w:id="1849" w:author="Neil Wu" w:date="2017-04-25T18:55:00Z">
          <w:r w:rsidR="00903087" w:rsidRPr="000532D5" w:rsidDel="008A6A9E">
            <w:rPr>
              <w:rStyle w:val="apple-converted-space"/>
              <w:rFonts w:ascii="Helvetica" w:hAnsi="Helvetica" w:cs="Times New Roman"/>
              <w:sz w:val="2"/>
              <w:szCs w:val="2"/>
              <w:rPrChange w:id="1850" w:author="Neil Wu" w:date="2017-10-07T01:19:00Z">
                <w:rPr>
                  <w:rStyle w:val="apple-converted-space"/>
                  <w:rFonts w:ascii="Helvetica" w:hAnsi="Helvetica"/>
                  <w:sz w:val="22"/>
                  <w:szCs w:val="22"/>
                </w:rPr>
              </w:rPrChange>
            </w:rPr>
            <w:delText xml:space="preserve">          </w:delText>
          </w:r>
        </w:del>
      </w:ins>
      <w:ins w:id="1851" w:author="Davenport, Yunji Wu" w:date="2017-04-25T17:09:00Z">
        <w:del w:id="1852" w:author="Neil Wu" w:date="2017-04-25T18:55:00Z">
          <w:r w:rsidR="00154267" w:rsidRPr="000532D5" w:rsidDel="008A6A9E">
            <w:rPr>
              <w:rStyle w:val="apple-converted-space"/>
              <w:rFonts w:ascii="Helvetica" w:hAnsi="Helvetica" w:cs="Times New Roman"/>
              <w:sz w:val="2"/>
              <w:szCs w:val="2"/>
              <w:rPrChange w:id="1853" w:author="Neil Wu" w:date="2017-10-07T01:19:00Z">
                <w:rPr>
                  <w:rStyle w:val="apple-converted-space"/>
                  <w:rFonts w:ascii="Helvetica" w:hAnsi="Helvetica"/>
                  <w:sz w:val="22"/>
                  <w:szCs w:val="22"/>
                </w:rPr>
              </w:rPrChange>
            </w:rPr>
            <w:tab/>
          </w:r>
          <w:r w:rsidR="00154267" w:rsidRPr="000532D5" w:rsidDel="008A6A9E">
            <w:rPr>
              <w:rStyle w:val="apple-converted-space"/>
              <w:rFonts w:ascii="Helvetica" w:hAnsi="Helvetica" w:cs="Times New Roman"/>
              <w:sz w:val="2"/>
              <w:szCs w:val="2"/>
              <w:rPrChange w:id="1854" w:author="Neil Wu" w:date="2017-10-07T01:19:00Z">
                <w:rPr>
                  <w:rStyle w:val="apple-converted-space"/>
                  <w:rFonts w:ascii="Helvetica" w:hAnsi="Helvetica"/>
                  <w:sz w:val="22"/>
                  <w:szCs w:val="22"/>
                </w:rPr>
              </w:rPrChange>
            </w:rPr>
            <w:tab/>
            <w:delText xml:space="preserve">          </w:delText>
          </w:r>
        </w:del>
      </w:ins>
      <w:ins w:id="1855" w:author="Davenport, Yunji Wu" w:date="2017-04-25T17:06:00Z">
        <w:del w:id="1856" w:author="Neil Wu" w:date="2017-04-25T18:55:00Z">
          <w:r w:rsidR="00903087" w:rsidRPr="000532D5" w:rsidDel="008A6A9E">
            <w:rPr>
              <w:rStyle w:val="apple-converted-space"/>
              <w:rFonts w:ascii="Helvetica" w:hAnsi="Helvetica" w:cs="Times New Roman"/>
              <w:sz w:val="2"/>
              <w:szCs w:val="2"/>
              <w:rPrChange w:id="1857" w:author="Neil Wu" w:date="2017-10-07T01:19:00Z">
                <w:rPr>
                  <w:rStyle w:val="apple-converted-space"/>
                  <w:rFonts w:ascii="Helvetica" w:hAnsi="Helvetica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1858" w:author="Neil Wu" w:date="2017-04-25T18:55:00Z">
        <w:r w:rsidR="00D07975" w:rsidRPr="000532D5" w:rsidDel="008A6A9E">
          <w:rPr>
            <w:rStyle w:val="apple-converted-space"/>
            <w:rFonts w:ascii="Helvetica" w:hAnsi="Helvetica" w:cs="Times New Roman"/>
            <w:i/>
            <w:iCs/>
            <w:sz w:val="2"/>
            <w:szCs w:val="2"/>
            <w:rPrChange w:id="1859" w:author="Neil Wu" w:date="2017-10-07T01:19:00Z">
              <w:rPr>
                <w:rStyle w:val="apple-converted-space"/>
                <w:i/>
                <w:iCs/>
                <w:sz w:val="19"/>
                <w:szCs w:val="19"/>
              </w:rPr>
            </w:rPrChange>
          </w:rPr>
          <w:tab/>
        </w:r>
        <w:r w:rsidR="00D07975" w:rsidRPr="000532D5" w:rsidDel="008A6A9E">
          <w:rPr>
            <w:rStyle w:val="apple-converted-space"/>
            <w:rFonts w:ascii="Helvetica" w:hAnsi="Helvetica" w:cs="Times New Roman"/>
            <w:b/>
            <w:bCs/>
            <w:sz w:val="2"/>
            <w:szCs w:val="2"/>
            <w:rPrChange w:id="1860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delText xml:space="preserve">       </w:delText>
        </w:r>
        <w:r w:rsidR="00D07975" w:rsidRPr="000532D5" w:rsidDel="008A6A9E">
          <w:rPr>
            <w:rStyle w:val="apple-converted-space"/>
            <w:rFonts w:ascii="Helvetica" w:hAnsi="Helvetica" w:cs="Times New Roman"/>
            <w:b/>
            <w:bCs/>
            <w:sz w:val="2"/>
            <w:szCs w:val="2"/>
            <w:rPrChange w:id="1861" w:author="Neil Wu" w:date="2017-10-07T01:19:00Z">
              <w:rPr>
                <w:rStyle w:val="apple-converted-space"/>
                <w:b/>
                <w:bCs/>
                <w:sz w:val="19"/>
                <w:szCs w:val="19"/>
              </w:rPr>
            </w:rPrChange>
          </w:rPr>
          <w:tab/>
        </w:r>
        <w:r w:rsidR="00D07975" w:rsidRPr="000532D5" w:rsidDel="008A6A9E">
          <w:rPr>
            <w:rStyle w:val="apple-converted-space"/>
            <w:rFonts w:ascii="Helvetica" w:hAnsi="Helvetica" w:cs="Times New Roman"/>
            <w:sz w:val="2"/>
            <w:szCs w:val="2"/>
            <w:rPrChange w:id="1862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 xml:space="preserve">       </w:delText>
        </w:r>
        <w:r w:rsidR="001D26CB" w:rsidRPr="000532D5" w:rsidDel="008A6A9E">
          <w:rPr>
            <w:rStyle w:val="apple-converted-space"/>
            <w:rFonts w:ascii="Helvetica" w:hAnsi="Helvetica" w:cs="Times New Roman"/>
            <w:sz w:val="2"/>
            <w:szCs w:val="2"/>
            <w:rPrChange w:id="1863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 xml:space="preserve">  </w:delText>
        </w:r>
        <w:r w:rsidR="00D07975" w:rsidRPr="000532D5" w:rsidDel="008A6A9E">
          <w:rPr>
            <w:rFonts w:ascii="Helvetica" w:hAnsi="Helvetica" w:cs="Times New Roman"/>
            <w:sz w:val="2"/>
            <w:szCs w:val="2"/>
            <w:rPrChange w:id="1864" w:author="Neil Wu" w:date="2017-10-07T01:19:00Z">
              <w:rPr>
                <w:sz w:val="19"/>
                <w:szCs w:val="19"/>
              </w:rPr>
            </w:rPrChange>
          </w:rPr>
          <w:delText>Ma</w:delText>
        </w:r>
      </w:del>
      <w:del w:id="1865" w:author="Neil Wu" w:date="2017-04-25T18:54:00Z">
        <w:r w:rsidR="00D07975" w:rsidRPr="000532D5" w:rsidDel="008A6A9E">
          <w:rPr>
            <w:rFonts w:ascii="Helvetica" w:hAnsi="Helvetica" w:cs="Times New Roman"/>
            <w:sz w:val="2"/>
            <w:szCs w:val="2"/>
            <w:rPrChange w:id="1866" w:author="Neil Wu" w:date="2017-10-07T01:19:00Z">
              <w:rPr>
                <w:sz w:val="19"/>
                <w:szCs w:val="19"/>
              </w:rPr>
            </w:rPrChange>
          </w:rPr>
          <w:delText>rch</w:delText>
        </w:r>
      </w:del>
      <w:del w:id="1867" w:author="Neil Wu" w:date="2017-04-25T18:55:00Z">
        <w:r w:rsidR="00D07975" w:rsidRPr="000532D5" w:rsidDel="008A6A9E">
          <w:rPr>
            <w:rFonts w:ascii="Helvetica" w:hAnsi="Helvetica" w:cs="Times New Roman"/>
            <w:sz w:val="2"/>
            <w:szCs w:val="2"/>
            <w:rPrChange w:id="1868" w:author="Neil Wu" w:date="2017-10-07T01:19:00Z">
              <w:rPr>
                <w:sz w:val="19"/>
                <w:szCs w:val="19"/>
              </w:rPr>
            </w:rPrChange>
          </w:rPr>
          <w:delText xml:space="preserve"> 2017 - Present</w:delText>
        </w:r>
        <w:r w:rsidR="00D07975" w:rsidRPr="000532D5" w:rsidDel="008A6A9E">
          <w:rPr>
            <w:rStyle w:val="apple-converted-space"/>
            <w:rFonts w:ascii="Helvetica" w:hAnsi="Helvetica" w:cs="Times New Roman"/>
            <w:sz w:val="2"/>
            <w:szCs w:val="2"/>
            <w:rPrChange w:id="1869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5A3F4E0C" w14:textId="57F2E560" w:rsidR="00AF6CE8" w:rsidRPr="000532D5" w:rsidDel="008A6A9E" w:rsidRDefault="00AF6CE8">
      <w:pPr>
        <w:rPr>
          <w:del w:id="1870" w:author="Neil Wu" w:date="2017-04-25T18:55:00Z"/>
          <w:rFonts w:ascii="Helvetica" w:hAnsi="Helvetica"/>
          <w:sz w:val="2"/>
          <w:szCs w:val="2"/>
          <w:rPrChange w:id="1871" w:author="Neil Wu" w:date="2017-10-07T01:19:00Z">
            <w:rPr>
              <w:del w:id="1872" w:author="Neil Wu" w:date="2017-04-25T18:55:00Z"/>
              <w:sz w:val="19"/>
              <w:szCs w:val="19"/>
            </w:rPr>
          </w:rPrChange>
        </w:rPr>
        <w:pPrChange w:id="1873" w:author="Neil Wu" w:date="2017-09-15T18:55:00Z">
          <w:pPr>
            <w:pStyle w:val="p3"/>
            <w:numPr>
              <w:numId w:val="2"/>
            </w:numPr>
            <w:ind w:left="720" w:hanging="360"/>
          </w:pPr>
        </w:pPrChange>
      </w:pPr>
      <w:del w:id="1874" w:author="Neil Wu" w:date="2017-04-25T18:55:00Z">
        <w:r w:rsidRPr="000532D5" w:rsidDel="008A6A9E">
          <w:rPr>
            <w:rFonts w:ascii="Helvetica" w:hAnsi="Helvetica" w:cs="Times New Roman"/>
            <w:sz w:val="2"/>
            <w:szCs w:val="2"/>
            <w:rPrChange w:id="1875" w:author="Neil Wu" w:date="2017-10-07T01:19:00Z">
              <w:rPr>
                <w:sz w:val="19"/>
                <w:szCs w:val="19"/>
              </w:rPr>
            </w:rPrChange>
          </w:rPr>
          <w:delText>Executive board position in charge of planning, coordinating, and leading professional events. Most notably, worked with Citadel/Citadel Securities to successfully host a datathon at Duke.</w:delText>
        </w:r>
        <w:r w:rsidRPr="000532D5" w:rsidDel="008A6A9E">
          <w:rPr>
            <w:rStyle w:val="apple-converted-space"/>
            <w:rFonts w:ascii="Helvetica" w:hAnsi="Helvetica" w:cs="Times New Roman"/>
            <w:sz w:val="2"/>
            <w:szCs w:val="2"/>
            <w:rPrChange w:id="1876" w:author="Neil Wu" w:date="2017-10-07T01:19:00Z">
              <w:rPr>
                <w:rStyle w:val="apple-converted-space"/>
                <w:sz w:val="19"/>
                <w:szCs w:val="19"/>
              </w:rPr>
            </w:rPrChange>
          </w:rPr>
          <w:delText> </w:delText>
        </w:r>
      </w:del>
    </w:p>
    <w:p w14:paraId="49A20BA2" w14:textId="77777777" w:rsidR="00C7021C" w:rsidRPr="000532D5" w:rsidRDefault="00C7021C">
      <w:pPr>
        <w:rPr>
          <w:rFonts w:ascii="Helvetica" w:hAnsi="Helvetica" w:cs="Times New Roman"/>
          <w:sz w:val="2"/>
          <w:szCs w:val="2"/>
          <w:rPrChange w:id="1877" w:author="Neil Wu" w:date="2017-10-07T01:19:00Z">
            <w:rPr>
              <w:sz w:val="19"/>
              <w:szCs w:val="19"/>
            </w:rPr>
          </w:rPrChange>
        </w:rPr>
      </w:pPr>
    </w:p>
    <w:sectPr w:rsidR="00C7021C" w:rsidRPr="000532D5" w:rsidSect="00F357F6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0" w:author="Jun Hur" w:date="2017-09-16T19:48:00Z" w:initials="JH">
    <w:p w14:paraId="06040F9E" w14:textId="6AE0AAB1" w:rsidR="004A6049" w:rsidRDefault="004A6049">
      <w:pPr>
        <w:pStyle w:val="CommentText"/>
      </w:pPr>
      <w:r>
        <w:rPr>
          <w:rStyle w:val="CommentReference"/>
        </w:rPr>
        <w:annotationRef/>
      </w:r>
      <w:r>
        <w:t>Specify these requests. Also, show what kind of modifications you made in your project. Be more specific about the “direction” of the project.</w:t>
      </w:r>
    </w:p>
  </w:comment>
  <w:comment w:id="598" w:author="Jun Hur" w:date="2017-09-16T19:55:00Z" w:initials="JH">
    <w:p w14:paraId="685F5571" w14:textId="09F80555" w:rsidR="004A6049" w:rsidRDefault="004A6049">
      <w:pPr>
        <w:pStyle w:val="CommentText"/>
      </w:pPr>
      <w:r>
        <w:rPr>
          <w:rStyle w:val="CommentReference"/>
        </w:rPr>
        <w:annotationRef/>
      </w:r>
      <w:r>
        <w:t>What kind</w:t>
      </w:r>
      <w:r w:rsidR="0010433F">
        <w:t xml:space="preserve"> quantitative market analysis and business </w:t>
      </w:r>
      <w:r>
        <w:t>strategy? If that’s hard to describe, how did this strategy help maximize ROI and to optimize releases? What was the result of the maximization? Be more specific.</w:t>
      </w:r>
    </w:p>
  </w:comment>
  <w:comment w:id="613" w:author="Jun Hur" w:date="2017-09-16T19:53:00Z" w:initials="JH">
    <w:p w14:paraId="48014A87" w14:textId="0B113984" w:rsidR="004A6049" w:rsidRDefault="004A6049">
      <w:pPr>
        <w:pStyle w:val="CommentText"/>
      </w:pPr>
      <w:r>
        <w:rPr>
          <w:rStyle w:val="CommentReference"/>
        </w:rPr>
        <w:annotationRef/>
      </w:r>
      <w:r>
        <w:t>If you are using this as an abbreviation for “and”, don’t do it.</w:t>
      </w:r>
    </w:p>
  </w:comment>
  <w:comment w:id="770" w:author="Davenport, Yunji Wu" w:date="2017-04-25T16:59:00Z" w:initials="DYW">
    <w:p w14:paraId="1C0AD819" w14:textId="10733112" w:rsidR="00903087" w:rsidRDefault="00903087">
      <w:pPr>
        <w:pStyle w:val="CommentText"/>
      </w:pPr>
      <w:r>
        <w:rPr>
          <w:rStyle w:val="CommentReference"/>
        </w:rPr>
        <w:annotationRef/>
      </w:r>
      <w:r>
        <w:t>Add some sort of quantifiable metric, such as, contributed to raising $20k, even if you did not do all of it but only contributed to a sliver of it.</w:t>
      </w:r>
    </w:p>
  </w:comment>
  <w:comment w:id="729" w:author="Neil Wu" w:date="2017-04-25T18:48:00Z" w:initials="NW">
    <w:p w14:paraId="1A828F60" w14:textId="628F5E5D" w:rsidR="0038254F" w:rsidRDefault="0038254F">
      <w:pPr>
        <w:pStyle w:val="CommentText"/>
      </w:pPr>
      <w:r>
        <w:rPr>
          <w:rStyle w:val="CommentReference"/>
        </w:rPr>
        <w:annotationRef/>
      </w:r>
      <w:r>
        <w:t xml:space="preserve">Need help with phrasing here </w:t>
      </w:r>
    </w:p>
  </w:comment>
  <w:comment w:id="785" w:author="Neil Wu" w:date="2017-04-25T18:48:00Z" w:initials="NW">
    <w:p w14:paraId="24D28EDA" w14:textId="1BB8C5A2" w:rsidR="0038254F" w:rsidRDefault="0038254F">
      <w:pPr>
        <w:pStyle w:val="CommentText"/>
      </w:pPr>
      <w:r>
        <w:rPr>
          <w:rStyle w:val="CommentReference"/>
        </w:rPr>
        <w:annotationRef/>
      </w:r>
      <w:r>
        <w:t>I’m happy with this one. Don’t need edits, time better spent elsewhere.</w:t>
      </w:r>
    </w:p>
  </w:comment>
  <w:comment w:id="950" w:author="Neil Wu" w:date="2017-04-25T18:49:00Z" w:initials="NW">
    <w:p w14:paraId="60694B67" w14:textId="77777777" w:rsidR="008338BB" w:rsidRDefault="008338BB" w:rsidP="008338BB">
      <w:pPr>
        <w:pStyle w:val="CommentText"/>
      </w:pPr>
      <w:r>
        <w:rPr>
          <w:rStyle w:val="CommentReference"/>
        </w:rPr>
        <w:annotationRef/>
      </w:r>
      <w:r>
        <w:t>Necessary?</w:t>
      </w:r>
    </w:p>
  </w:comment>
  <w:comment w:id="943" w:author="Neil Wu" w:date="2017-04-25T18:49:00Z" w:initials="NW">
    <w:p w14:paraId="16555D21" w14:textId="0135F716" w:rsidR="0038254F" w:rsidRDefault="0038254F">
      <w:pPr>
        <w:pStyle w:val="CommentText"/>
      </w:pPr>
      <w:r>
        <w:rPr>
          <w:rStyle w:val="CommentReference"/>
        </w:rPr>
        <w:annotationRef/>
      </w:r>
      <w:r>
        <w:t>Necessary?</w:t>
      </w:r>
    </w:p>
  </w:comment>
  <w:comment w:id="1262" w:author="Jun Hur" w:date="2017-09-16T20:11:00Z" w:initials="JH">
    <w:p w14:paraId="35F0BEA0" w14:textId="335883F1" w:rsidR="00F620DD" w:rsidRDefault="00F620DD">
      <w:pPr>
        <w:pStyle w:val="CommentText"/>
      </w:pPr>
      <w:r>
        <w:rPr>
          <w:rStyle w:val="CommentReference"/>
        </w:rPr>
        <w:annotationRef/>
      </w:r>
      <w:r>
        <w:t>If you are the team lead of this app, there’s no way you only have 1 bullet points here. Add more contents here.</w:t>
      </w:r>
    </w:p>
  </w:comment>
  <w:comment w:id="1296" w:author="Jun Hur" w:date="2017-09-16T20:19:00Z" w:initials="JH">
    <w:p w14:paraId="03932C98" w14:textId="1B2C554F" w:rsidR="0010433F" w:rsidRDefault="0010433F">
      <w:pPr>
        <w:pStyle w:val="CommentText"/>
      </w:pPr>
      <w:r>
        <w:rPr>
          <w:rStyle w:val="CommentReference"/>
        </w:rPr>
        <w:annotationRef/>
      </w:r>
      <w:r>
        <w:t>A web app</w:t>
      </w:r>
    </w:p>
  </w:comment>
  <w:comment w:id="1317" w:author="Jun Hur" w:date="2017-09-16T20:11:00Z" w:initials="JH">
    <w:p w14:paraId="65CA92E2" w14:textId="561AFED4" w:rsidR="00F620DD" w:rsidRDefault="00F620DD">
      <w:pPr>
        <w:pStyle w:val="CommentText"/>
      </w:pPr>
      <w:r>
        <w:rPr>
          <w:rStyle w:val="CommentReference"/>
        </w:rPr>
        <w:annotationRef/>
      </w:r>
      <w:r>
        <w:t>1000+</w:t>
      </w:r>
    </w:p>
  </w:comment>
  <w:comment w:id="1319" w:author="Jun Hur" w:date="2017-09-16T20:11:00Z" w:initials="JH">
    <w:p w14:paraId="64AEEFB8" w14:textId="7E62E5F7" w:rsidR="00F620DD" w:rsidRDefault="00F620DD">
      <w:pPr>
        <w:pStyle w:val="CommentText"/>
      </w:pPr>
      <w:r>
        <w:rPr>
          <w:rStyle w:val="CommentReference"/>
        </w:rPr>
        <w:annotationRef/>
      </w:r>
      <w:r>
        <w:t>Specify the user input</w:t>
      </w:r>
    </w:p>
  </w:comment>
  <w:comment w:id="1445" w:author="Jun Hur" w:date="2017-09-16T20:19:00Z" w:initials="JH">
    <w:p w14:paraId="1E631737" w14:textId="1E5A15A2" w:rsidR="0010433F" w:rsidRDefault="0010433F">
      <w:pPr>
        <w:pStyle w:val="CommentText"/>
      </w:pPr>
      <w:r>
        <w:rPr>
          <w:rStyle w:val="CommentReference"/>
        </w:rPr>
        <w:annotationRef/>
      </w:r>
      <w:r>
        <w:t xml:space="preserve">Faculty </w:t>
      </w:r>
      <w:proofErr w:type="spellStart"/>
      <w:r>
        <w:t>memebers</w:t>
      </w:r>
      <w:proofErr w:type="spellEnd"/>
      <w:r>
        <w:t>?</w:t>
      </w:r>
    </w:p>
  </w:comment>
  <w:comment w:id="1447" w:author="Jun Hur" w:date="2017-09-16T20:23:00Z" w:initials="JH">
    <w:p w14:paraId="740C47BF" w14:textId="6D9FF27B" w:rsidR="0010433F" w:rsidRDefault="0010433F">
      <w:pPr>
        <w:pStyle w:val="CommentText"/>
      </w:pPr>
      <w:r>
        <w:rPr>
          <w:rStyle w:val="CommentReference"/>
        </w:rPr>
        <w:annotationRef/>
      </w:r>
      <w:r>
        <w:t xml:space="preserve">You should definitely mention all the connections you made with other organizations in Duke University (Fuqua </w:t>
      </w:r>
      <w:proofErr w:type="spellStart"/>
      <w:r>
        <w:t>DuHatch</w:t>
      </w:r>
      <w:proofErr w:type="spellEnd"/>
      <w:r>
        <w:t xml:space="preserve">, Duke Undergrad Computer Science, </w:t>
      </w:r>
      <w:proofErr w:type="spellStart"/>
      <w:r>
        <w:t>etc</w:t>
      </w:r>
      <w:proofErr w:type="spellEnd"/>
      <w:r>
        <w:t>…)</w:t>
      </w:r>
    </w:p>
  </w:comment>
  <w:comment w:id="1616" w:author="Jun Hur" w:date="2017-09-16T20:25:00Z" w:initials="JH">
    <w:p w14:paraId="0CAEA7AB" w14:textId="71923982" w:rsidR="00DA3297" w:rsidRDefault="00DA3297">
      <w:pPr>
        <w:pStyle w:val="CommentText"/>
      </w:pPr>
      <w:r>
        <w:rPr>
          <w:rStyle w:val="CommentReference"/>
        </w:rPr>
        <w:annotationRef/>
      </w:r>
      <w:r>
        <w:t>Event organizer?</w:t>
      </w:r>
    </w:p>
  </w:comment>
  <w:comment w:id="1661" w:author="Jun Hur" w:date="2017-09-16T20:16:00Z" w:initials="JH">
    <w:p w14:paraId="6544CB05" w14:textId="17050808" w:rsidR="0010433F" w:rsidRDefault="0010433F">
      <w:pPr>
        <w:pStyle w:val="CommentText"/>
      </w:pPr>
      <w:r>
        <w:rPr>
          <w:rStyle w:val="CommentReference"/>
        </w:rPr>
        <w:annotationRef/>
      </w:r>
      <w:r>
        <w:t>Delete this. Explain more about the partnerships you made rather than how you connected with these organizations</w:t>
      </w:r>
    </w:p>
  </w:comment>
  <w:comment w:id="1776" w:author="Jun Hur" w:date="2017-09-16T20:25:00Z" w:initials="JH">
    <w:p w14:paraId="11B532AE" w14:textId="06FFED80" w:rsidR="00DA3297" w:rsidRDefault="00DA3297">
      <w:pPr>
        <w:pStyle w:val="CommentText"/>
      </w:pPr>
      <w:r>
        <w:rPr>
          <w:rStyle w:val="CommentReference"/>
        </w:rPr>
        <w:annotationRef/>
      </w:r>
      <w:r>
        <w:t>If you don’t have enough space after you edit everything, remove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40F9E" w15:done="0"/>
  <w15:commentEx w15:paraId="685F5571" w15:done="0"/>
  <w15:commentEx w15:paraId="48014A87" w15:done="0"/>
  <w15:commentEx w15:paraId="1C0AD819" w15:done="0"/>
  <w15:commentEx w15:paraId="1A828F60" w15:done="1"/>
  <w15:commentEx w15:paraId="24D28EDA" w15:done="1"/>
  <w15:commentEx w15:paraId="60694B67" w15:done="1"/>
  <w15:commentEx w15:paraId="16555D21" w15:done="1"/>
  <w15:commentEx w15:paraId="35F0BEA0" w15:done="0"/>
  <w15:commentEx w15:paraId="03932C98" w15:done="0"/>
  <w15:commentEx w15:paraId="65CA92E2" w15:done="0"/>
  <w15:commentEx w15:paraId="64AEEFB8" w15:done="0"/>
  <w15:commentEx w15:paraId="1E631737" w15:done="0"/>
  <w15:commentEx w15:paraId="740C47BF" w15:done="0"/>
  <w15:commentEx w15:paraId="0CAEA7AB" w15:done="0"/>
  <w15:commentEx w15:paraId="6544CB05" w15:done="0"/>
  <w15:commentEx w15:paraId="11B532A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A2780" w14:textId="77777777" w:rsidR="00EB57EE" w:rsidRDefault="00EB57EE" w:rsidP="009C4AD6">
      <w:r>
        <w:separator/>
      </w:r>
    </w:p>
  </w:endnote>
  <w:endnote w:type="continuationSeparator" w:id="0">
    <w:p w14:paraId="4E93A392" w14:textId="77777777" w:rsidR="00EB57EE" w:rsidRDefault="00EB57EE" w:rsidP="009C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37106" w14:textId="77777777" w:rsidR="00EB57EE" w:rsidRDefault="00EB57EE" w:rsidP="009C4AD6">
      <w:r>
        <w:separator/>
      </w:r>
    </w:p>
  </w:footnote>
  <w:footnote w:type="continuationSeparator" w:id="0">
    <w:p w14:paraId="3A84B598" w14:textId="77777777" w:rsidR="00EB57EE" w:rsidRDefault="00EB57EE" w:rsidP="009C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27D7E"/>
    <w:multiLevelType w:val="hybridMultilevel"/>
    <w:tmpl w:val="87B6F4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923A7"/>
    <w:multiLevelType w:val="hybridMultilevel"/>
    <w:tmpl w:val="E76E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7165E"/>
    <w:multiLevelType w:val="hybridMultilevel"/>
    <w:tmpl w:val="B3F2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66150"/>
    <w:multiLevelType w:val="hybridMultilevel"/>
    <w:tmpl w:val="7402E8BA"/>
    <w:lvl w:ilvl="0" w:tplc="C940191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44F10D7"/>
    <w:multiLevelType w:val="hybridMultilevel"/>
    <w:tmpl w:val="90EE8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D76F3"/>
    <w:multiLevelType w:val="hybridMultilevel"/>
    <w:tmpl w:val="95FE9D2E"/>
    <w:lvl w:ilvl="0" w:tplc="58B8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il Wu">
    <w15:presenceInfo w15:providerId="None" w15:userId="Neil Wu"/>
  </w15:person>
  <w15:person w15:author="Davenport, Yunji Wu">
    <w15:presenceInfo w15:providerId="None" w15:userId="Davenport, Yunji Wu"/>
  </w15:person>
  <w15:person w15:author="Jun Hur">
    <w15:presenceInfo w15:providerId="Windows Live" w15:userId="64a3c160215d85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revisionView w:insDel="0" w:formatting="0"/>
  <w:trackRevisions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E8"/>
    <w:rsid w:val="0000178B"/>
    <w:rsid w:val="0000186F"/>
    <w:rsid w:val="00006D00"/>
    <w:rsid w:val="00021761"/>
    <w:rsid w:val="000271C9"/>
    <w:rsid w:val="00047767"/>
    <w:rsid w:val="000532D5"/>
    <w:rsid w:val="00084E18"/>
    <w:rsid w:val="000D66D9"/>
    <w:rsid w:val="000E0FA8"/>
    <w:rsid w:val="0010433F"/>
    <w:rsid w:val="00105930"/>
    <w:rsid w:val="00120DAB"/>
    <w:rsid w:val="0012283A"/>
    <w:rsid w:val="00154267"/>
    <w:rsid w:val="00154372"/>
    <w:rsid w:val="00161677"/>
    <w:rsid w:val="0016334A"/>
    <w:rsid w:val="00165B6E"/>
    <w:rsid w:val="00167958"/>
    <w:rsid w:val="001726AA"/>
    <w:rsid w:val="00193EC2"/>
    <w:rsid w:val="001B06C9"/>
    <w:rsid w:val="001B63FE"/>
    <w:rsid w:val="001D26CB"/>
    <w:rsid w:val="001D3500"/>
    <w:rsid w:val="001E6ACC"/>
    <w:rsid w:val="001F5F2E"/>
    <w:rsid w:val="0020530E"/>
    <w:rsid w:val="00211A89"/>
    <w:rsid w:val="002127C1"/>
    <w:rsid w:val="0021455B"/>
    <w:rsid w:val="00220FD3"/>
    <w:rsid w:val="00221887"/>
    <w:rsid w:val="0023110C"/>
    <w:rsid w:val="002401C0"/>
    <w:rsid w:val="00271565"/>
    <w:rsid w:val="00291FE1"/>
    <w:rsid w:val="0029499A"/>
    <w:rsid w:val="002B3C0A"/>
    <w:rsid w:val="002C11EC"/>
    <w:rsid w:val="002C21C2"/>
    <w:rsid w:val="002E3EF8"/>
    <w:rsid w:val="002F2F0E"/>
    <w:rsid w:val="002F479E"/>
    <w:rsid w:val="003041A5"/>
    <w:rsid w:val="00333A8C"/>
    <w:rsid w:val="00344A2D"/>
    <w:rsid w:val="00367BBA"/>
    <w:rsid w:val="0038254F"/>
    <w:rsid w:val="00386B9C"/>
    <w:rsid w:val="003931F6"/>
    <w:rsid w:val="0039758D"/>
    <w:rsid w:val="003A0983"/>
    <w:rsid w:val="003B2B2A"/>
    <w:rsid w:val="003B4E8A"/>
    <w:rsid w:val="004116BE"/>
    <w:rsid w:val="00420FC4"/>
    <w:rsid w:val="00427F27"/>
    <w:rsid w:val="004359A4"/>
    <w:rsid w:val="004551FF"/>
    <w:rsid w:val="00456587"/>
    <w:rsid w:val="00460F95"/>
    <w:rsid w:val="0046346C"/>
    <w:rsid w:val="00463576"/>
    <w:rsid w:val="00480021"/>
    <w:rsid w:val="00495D2A"/>
    <w:rsid w:val="004A4013"/>
    <w:rsid w:val="004A6049"/>
    <w:rsid w:val="004A6D9A"/>
    <w:rsid w:val="004D38F5"/>
    <w:rsid w:val="00505838"/>
    <w:rsid w:val="00534A2A"/>
    <w:rsid w:val="005374FA"/>
    <w:rsid w:val="005812F9"/>
    <w:rsid w:val="005D7759"/>
    <w:rsid w:val="005E73E3"/>
    <w:rsid w:val="00603A5F"/>
    <w:rsid w:val="00647342"/>
    <w:rsid w:val="006A7373"/>
    <w:rsid w:val="006B2DDB"/>
    <w:rsid w:val="0070006F"/>
    <w:rsid w:val="00720861"/>
    <w:rsid w:val="007253E6"/>
    <w:rsid w:val="00731CAB"/>
    <w:rsid w:val="00741B83"/>
    <w:rsid w:val="00796E8E"/>
    <w:rsid w:val="007A7F92"/>
    <w:rsid w:val="007C3EAC"/>
    <w:rsid w:val="007C5434"/>
    <w:rsid w:val="007C6E9D"/>
    <w:rsid w:val="007D6307"/>
    <w:rsid w:val="007D6666"/>
    <w:rsid w:val="00820ED7"/>
    <w:rsid w:val="00822B34"/>
    <w:rsid w:val="008338BB"/>
    <w:rsid w:val="0086448E"/>
    <w:rsid w:val="00887BFE"/>
    <w:rsid w:val="00894C5D"/>
    <w:rsid w:val="008A1083"/>
    <w:rsid w:val="008A6A9E"/>
    <w:rsid w:val="008F2A50"/>
    <w:rsid w:val="00903087"/>
    <w:rsid w:val="00932BCE"/>
    <w:rsid w:val="00937ED2"/>
    <w:rsid w:val="009778BC"/>
    <w:rsid w:val="009972AC"/>
    <w:rsid w:val="009A428A"/>
    <w:rsid w:val="009A565E"/>
    <w:rsid w:val="009A6492"/>
    <w:rsid w:val="009B5A6A"/>
    <w:rsid w:val="009C0DAB"/>
    <w:rsid w:val="009C2F59"/>
    <w:rsid w:val="009C4AD6"/>
    <w:rsid w:val="009D66B0"/>
    <w:rsid w:val="009D7C34"/>
    <w:rsid w:val="009F50A3"/>
    <w:rsid w:val="00A22B6A"/>
    <w:rsid w:val="00A243DE"/>
    <w:rsid w:val="00A55995"/>
    <w:rsid w:val="00A603C4"/>
    <w:rsid w:val="00A6604B"/>
    <w:rsid w:val="00A916F5"/>
    <w:rsid w:val="00AB262E"/>
    <w:rsid w:val="00AC3300"/>
    <w:rsid w:val="00AC58DF"/>
    <w:rsid w:val="00AD4539"/>
    <w:rsid w:val="00AF28B4"/>
    <w:rsid w:val="00AF490A"/>
    <w:rsid w:val="00AF6CE8"/>
    <w:rsid w:val="00B23798"/>
    <w:rsid w:val="00B706F7"/>
    <w:rsid w:val="00B94292"/>
    <w:rsid w:val="00BC249A"/>
    <w:rsid w:val="00BC4395"/>
    <w:rsid w:val="00C2086B"/>
    <w:rsid w:val="00C25D79"/>
    <w:rsid w:val="00C30A5D"/>
    <w:rsid w:val="00C32140"/>
    <w:rsid w:val="00C37553"/>
    <w:rsid w:val="00C7021C"/>
    <w:rsid w:val="00C9399A"/>
    <w:rsid w:val="00C95801"/>
    <w:rsid w:val="00C97DF4"/>
    <w:rsid w:val="00CA3B91"/>
    <w:rsid w:val="00CA3CA6"/>
    <w:rsid w:val="00CB34A0"/>
    <w:rsid w:val="00CB5BCF"/>
    <w:rsid w:val="00CC1EAF"/>
    <w:rsid w:val="00CC4EFE"/>
    <w:rsid w:val="00CD627C"/>
    <w:rsid w:val="00D02954"/>
    <w:rsid w:val="00D07975"/>
    <w:rsid w:val="00D17E78"/>
    <w:rsid w:val="00D27D63"/>
    <w:rsid w:val="00D52916"/>
    <w:rsid w:val="00D64EDE"/>
    <w:rsid w:val="00D81445"/>
    <w:rsid w:val="00D83390"/>
    <w:rsid w:val="00DA3297"/>
    <w:rsid w:val="00DC3EFB"/>
    <w:rsid w:val="00DC5A22"/>
    <w:rsid w:val="00E001CF"/>
    <w:rsid w:val="00E02834"/>
    <w:rsid w:val="00E035BB"/>
    <w:rsid w:val="00E0361A"/>
    <w:rsid w:val="00E64F18"/>
    <w:rsid w:val="00E71625"/>
    <w:rsid w:val="00E94749"/>
    <w:rsid w:val="00EB57EE"/>
    <w:rsid w:val="00EC07FE"/>
    <w:rsid w:val="00ED1114"/>
    <w:rsid w:val="00F05391"/>
    <w:rsid w:val="00F102A1"/>
    <w:rsid w:val="00F308A3"/>
    <w:rsid w:val="00F30C81"/>
    <w:rsid w:val="00F357F6"/>
    <w:rsid w:val="00F409DA"/>
    <w:rsid w:val="00F44C66"/>
    <w:rsid w:val="00F47BE4"/>
    <w:rsid w:val="00F55232"/>
    <w:rsid w:val="00F620DD"/>
    <w:rsid w:val="00FD3B6B"/>
    <w:rsid w:val="00FD63DF"/>
    <w:rsid w:val="00FE7CCB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756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F6CE8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AF6CE8"/>
    <w:rPr>
      <w:rFonts w:ascii="Times New Roman" w:hAnsi="Times New Roman" w:cs="Times New Roman"/>
      <w:sz w:val="17"/>
      <w:szCs w:val="17"/>
    </w:rPr>
  </w:style>
  <w:style w:type="paragraph" w:customStyle="1" w:styleId="p3">
    <w:name w:val="p3"/>
    <w:basedOn w:val="Normal"/>
    <w:rsid w:val="00AF6CE8"/>
    <w:rPr>
      <w:rFonts w:ascii="Times New Roman" w:hAnsi="Times New Roman" w:cs="Times New Roman"/>
      <w:sz w:val="16"/>
      <w:szCs w:val="16"/>
    </w:rPr>
  </w:style>
  <w:style w:type="paragraph" w:customStyle="1" w:styleId="p4">
    <w:name w:val="p4"/>
    <w:basedOn w:val="Normal"/>
    <w:rsid w:val="00AF6CE8"/>
    <w:rPr>
      <w:rFonts w:ascii="Times New Roman" w:hAnsi="Times New Roman" w:cs="Times New Roman"/>
      <w:sz w:val="16"/>
      <w:szCs w:val="16"/>
    </w:rPr>
  </w:style>
  <w:style w:type="paragraph" w:customStyle="1" w:styleId="p5">
    <w:name w:val="p5"/>
    <w:basedOn w:val="Normal"/>
    <w:rsid w:val="00AF6CE8"/>
    <w:rPr>
      <w:rFonts w:ascii="Times New Roman" w:hAnsi="Times New Roman" w:cs="Times New Roman"/>
      <w:color w:val="242424"/>
      <w:sz w:val="16"/>
      <w:szCs w:val="16"/>
    </w:rPr>
  </w:style>
  <w:style w:type="paragraph" w:customStyle="1" w:styleId="p6">
    <w:name w:val="p6"/>
    <w:basedOn w:val="Normal"/>
    <w:rsid w:val="00AF6CE8"/>
    <w:rPr>
      <w:rFonts w:ascii="Times New Roman" w:hAnsi="Times New Roman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AF6CE8"/>
  </w:style>
  <w:style w:type="paragraph" w:styleId="ListParagraph">
    <w:name w:val="List Paragraph"/>
    <w:basedOn w:val="Normal"/>
    <w:uiPriority w:val="34"/>
    <w:qFormat/>
    <w:rsid w:val="009C4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A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AD6"/>
  </w:style>
  <w:style w:type="paragraph" w:styleId="Footer">
    <w:name w:val="footer"/>
    <w:basedOn w:val="Normal"/>
    <w:link w:val="FooterChar"/>
    <w:uiPriority w:val="99"/>
    <w:unhideWhenUsed/>
    <w:rsid w:val="009C4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AD6"/>
  </w:style>
  <w:style w:type="paragraph" w:styleId="BalloonText">
    <w:name w:val="Balloon Text"/>
    <w:basedOn w:val="Normal"/>
    <w:link w:val="BalloonTextChar"/>
    <w:uiPriority w:val="99"/>
    <w:semiHidden/>
    <w:unhideWhenUsed/>
    <w:rsid w:val="009030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8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30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0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0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0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0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1202</Words>
  <Characters>6854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NEIL (JAN) WU</vt:lpstr>
      <vt:lpstr>neil.wu@duke.edu | (319) 383-8274</vt:lpstr>
      <vt:lpstr>EDUCATION                                                                       </vt:lpstr>
      <vt:lpstr/>
      <vt:lpstr/>
      <vt:lpstr/>
      <vt:lpstr/>
      <vt:lpstr/>
      <vt:lpstr/>
      <vt:lpstr>WORK EXPERIENCE       </vt:lpstr>
      <vt:lpstr/>
      <vt:lpstr/>
      <vt:lpstr/>
      <vt:lpstr/>
      <vt:lpstr/>
      <vt:lpstr/>
      <vt:lpstr/>
      <vt:lpstr/>
      <vt:lpstr/>
      <vt:lpstr/>
      <vt:lpstr/>
      <vt:lpstr/>
      <vt:lpstr/>
      <vt:lpstr>LEADERSHIP EXPERIENCE                </vt:lpstr>
      <vt:lpstr/>
      <vt:lpstr/>
      <vt:lpstr>EXTRACURRICULAR ACTIVITIES </vt:lpstr>
      <vt:lpstr/>
      <vt:lpstr/>
      <vt:lpstr/>
      <vt:lpstr/>
      <vt:lpstr/>
      <vt:lpstr/>
      <vt:lpstr>SKILLS AND INTERESTS</vt:lpstr>
    </vt:vector>
  </TitlesOfParts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Wu</dc:creator>
  <cp:keywords/>
  <dc:description/>
  <cp:lastModifiedBy>Neil Wu</cp:lastModifiedBy>
  <cp:revision>3</cp:revision>
  <cp:lastPrinted>2017-08-02T17:07:00Z</cp:lastPrinted>
  <dcterms:created xsi:type="dcterms:W3CDTF">2017-10-07T05:20:00Z</dcterms:created>
  <dcterms:modified xsi:type="dcterms:W3CDTF">2017-10-07T05:20:00Z</dcterms:modified>
</cp:coreProperties>
</file>